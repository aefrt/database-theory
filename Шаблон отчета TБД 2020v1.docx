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11" w:line="400" w:lineRule="auto"/>
        <w:ind w:firstLine="0"/>
        <w:jc w:val="center"/>
      </w:pPr>
      <w:r>
        <w:rPr>
          <w:b w:val="1"/>
          <w:bCs w:val="1"/>
          <w:rtl w:val="0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Body"/>
        <w:spacing w:after="11" w:line="268" w:lineRule="auto"/>
        <w:ind w:firstLine="0"/>
        <w:jc w:val="center"/>
      </w:pPr>
      <w:r>
        <w:rPr>
          <w:b w:val="1"/>
          <w:bCs w:val="1"/>
          <w:rtl w:val="0"/>
          <w:lang w:val="ru-RU"/>
        </w:rPr>
        <w:t xml:space="preserve">«Национальный исследовательский университет «Высшая школа экономики» Факультет компьютерных наук </w:t>
      </w:r>
    </w:p>
    <w:p>
      <w:pPr>
        <w:pStyle w:val="Body"/>
        <w:spacing w:after="0" w:line="256" w:lineRule="auto"/>
        <w:ind w:firstLine="0"/>
      </w:pPr>
    </w:p>
    <w:p>
      <w:pPr>
        <w:pStyle w:val="Body"/>
        <w:spacing w:after="0" w:line="256" w:lineRule="auto"/>
        <w:ind w:firstLine="0"/>
        <w:jc w:val="center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spacing w:after="0" w:line="256" w:lineRule="auto"/>
        <w:ind w:firstLine="0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spacing w:after="88" w:line="256" w:lineRule="auto"/>
        <w:ind w:firstLine="0"/>
        <w:jc w:val="center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spacing w:after="35" w:line="256" w:lineRule="auto"/>
        <w:ind w:firstLine="0"/>
        <w:jc w:val="center"/>
      </w:pPr>
      <w:r>
        <w:rPr>
          <w:b w:val="1"/>
          <w:bCs w:val="1"/>
          <w:sz w:val="36"/>
          <w:szCs w:val="36"/>
          <w:rtl w:val="0"/>
        </w:rPr>
        <w:t xml:space="preserve">  </w:t>
      </w:r>
    </w:p>
    <w:p>
      <w:pPr>
        <w:pStyle w:val="Body"/>
        <w:spacing w:after="41" w:line="256" w:lineRule="auto"/>
        <w:ind w:firstLine="0"/>
        <w:jc w:val="center"/>
      </w:pPr>
      <w:r>
        <w:rPr>
          <w:b w:val="1"/>
          <w:bCs w:val="1"/>
          <w:sz w:val="36"/>
          <w:szCs w:val="36"/>
          <w:rtl w:val="0"/>
        </w:rPr>
        <w:t xml:space="preserve">О Т Ч Е Т </w:t>
      </w:r>
    </w:p>
    <w:p>
      <w:pPr>
        <w:pStyle w:val="Body"/>
        <w:spacing w:after="0" w:line="256" w:lineRule="auto"/>
        <w:ind w:right="5" w:firstLine="0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 xml:space="preserve">по дисциплине </w:t>
      </w:r>
    </w:p>
    <w:p>
      <w:pPr>
        <w:pStyle w:val="Body"/>
        <w:spacing w:after="0" w:line="256" w:lineRule="auto"/>
        <w:ind w:right="5" w:firstLine="0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>«Теория Баз Данных»</w:t>
      </w:r>
    </w:p>
    <w:p>
      <w:pPr>
        <w:pStyle w:val="Body"/>
        <w:spacing w:after="0" w:line="256" w:lineRule="auto"/>
        <w:ind w:firstLine="0"/>
        <w:jc w:val="center"/>
      </w:pPr>
      <w:r>
        <w:rPr>
          <w:b w:val="1"/>
          <w:bCs w:val="1"/>
          <w:i w:val="1"/>
          <w:iCs w:val="1"/>
          <w:sz w:val="36"/>
          <w:szCs w:val="36"/>
          <w:rtl w:val="0"/>
        </w:rPr>
        <w:t xml:space="preserve">  </w:t>
      </w:r>
    </w:p>
    <w:p>
      <w:pPr>
        <w:pStyle w:val="Body"/>
        <w:spacing w:after="0" w:line="256" w:lineRule="auto"/>
        <w:ind w:firstLine="0"/>
        <w:jc w:val="right"/>
      </w:pPr>
      <w:r>
        <w:rPr>
          <w:b w:val="1"/>
          <w:bCs w:val="1"/>
          <w:rtl w:val="0"/>
        </w:rPr>
        <w:t xml:space="preserve">  </w:t>
      </w:r>
    </w:p>
    <w:p>
      <w:pPr>
        <w:pStyle w:val="Body"/>
        <w:spacing w:after="0" w:line="256" w:lineRule="auto"/>
        <w:ind w:firstLine="0"/>
        <w:jc w:val="center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spacing w:after="18" w:line="256" w:lineRule="auto"/>
        <w:ind w:right="60" w:firstLine="0"/>
        <w:jc w:val="right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spacing w:after="0" w:line="256" w:lineRule="auto"/>
        <w:ind w:right="120" w:firstLine="0"/>
        <w:jc w:val="right"/>
      </w:pPr>
      <w:r>
        <w:rPr>
          <w:b w:val="1"/>
          <w:bCs w:val="1"/>
          <w:rtl w:val="0"/>
          <w:lang w:val="ru-RU"/>
        </w:rPr>
        <w:t>Выполнил студент гр</w:t>
      </w:r>
      <w:r>
        <w:rPr>
          <w:b w:val="1"/>
          <w:bCs w:val="1"/>
          <w:rtl w:val="0"/>
        </w:rPr>
        <w:t xml:space="preserve">. </w:t>
      </w:r>
    </w:p>
    <w:p>
      <w:pPr>
        <w:pStyle w:val="Body"/>
        <w:spacing w:after="0" w:line="256" w:lineRule="auto"/>
        <w:ind w:right="1016" w:firstLine="0"/>
        <w:jc w:val="center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spacing w:after="0" w:line="256" w:lineRule="auto"/>
        <w:ind w:right="824" w:firstLine="0"/>
        <w:jc w:val="right"/>
      </w:pPr>
      <w:r>
        <w:rPr>
          <w:b w:val="1"/>
          <w:bCs w:val="1"/>
          <w:sz w:val="20"/>
          <w:szCs w:val="20"/>
          <w:u w:val="single" w:color="000000"/>
          <w:rtl w:val="0"/>
          <w:lang w:val="en-US"/>
        </w:rPr>
        <w:t>________________________</w:t>
      </w:r>
    </w:p>
    <w:p>
      <w:pPr>
        <w:pStyle w:val="Body"/>
        <w:spacing w:after="0" w:line="256" w:lineRule="auto"/>
        <w:ind w:firstLine="0"/>
        <w:jc w:val="right"/>
      </w:pPr>
      <w:r>
        <w:rPr>
          <w:b w:val="1"/>
          <w:bCs w:val="1"/>
          <w:sz w:val="16"/>
          <w:szCs w:val="16"/>
          <w:rtl w:val="0"/>
        </w:rPr>
        <w:t>(</w:t>
      </w:r>
      <w:r>
        <w:rPr>
          <w:b w:val="1"/>
          <w:bCs w:val="1"/>
          <w:sz w:val="16"/>
          <w:szCs w:val="16"/>
          <w:rtl w:val="0"/>
          <w:lang w:val="ru-RU"/>
        </w:rPr>
        <w:t>ФИО</w:t>
      </w:r>
      <w:r>
        <w:rPr>
          <w:b w:val="1"/>
          <w:bCs w:val="1"/>
          <w:sz w:val="16"/>
          <w:szCs w:val="16"/>
          <w:rtl w:val="0"/>
        </w:rPr>
        <w:t xml:space="preserve">) </w:t>
      </w:r>
    </w:p>
    <w:p>
      <w:pPr>
        <w:pStyle w:val="Body"/>
        <w:spacing w:after="44" w:line="273" w:lineRule="auto"/>
        <w:ind w:right="598" w:firstLine="0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en-US"/>
        </w:rPr>
        <w:t>_______________________________</w:t>
      </w:r>
    </w:p>
    <w:p>
      <w:pPr>
        <w:pStyle w:val="Body"/>
        <w:spacing w:after="44" w:line="273" w:lineRule="auto"/>
        <w:ind w:right="598" w:firstLine="0"/>
        <w:rPr>
          <w:b w:val="1"/>
          <w:bCs w:val="1"/>
          <w:sz w:val="16"/>
          <w:szCs w:val="16"/>
        </w:rPr>
      </w:pPr>
    </w:p>
    <w:p>
      <w:pPr>
        <w:pStyle w:val="Body"/>
        <w:spacing w:after="44" w:line="273" w:lineRule="auto"/>
        <w:ind w:right="598" w:firstLine="0"/>
        <w:jc w:val="right"/>
        <w:rPr>
          <w:sz w:val="28"/>
          <w:szCs w:val="28"/>
        </w:rPr>
      </w:pPr>
      <w:r>
        <w:rPr>
          <w:b w:val="1"/>
          <w:bCs w:val="1"/>
          <w:sz w:val="16"/>
          <w:szCs w:val="16"/>
          <w:rtl w:val="0"/>
        </w:rPr>
        <w:t xml:space="preserve"> </w:t>
      </w:r>
      <w:r>
        <w:rPr>
          <w:b w:val="1"/>
          <w:bCs w:val="1"/>
          <w:i w:val="1"/>
          <w:iCs w:val="1"/>
          <w:sz w:val="16"/>
          <w:szCs w:val="16"/>
          <w:rtl w:val="0"/>
        </w:rPr>
        <w:t xml:space="preserve"> (</w:t>
      </w:r>
      <w:r>
        <w:rPr>
          <w:b w:val="1"/>
          <w:bCs w:val="1"/>
          <w:i w:val="1"/>
          <w:iCs w:val="1"/>
          <w:sz w:val="16"/>
          <w:szCs w:val="16"/>
          <w:rtl w:val="0"/>
        </w:rPr>
        <w:t>подпись</w:t>
      </w:r>
      <w:r>
        <w:rPr>
          <w:b w:val="1"/>
          <w:bCs w:val="1"/>
          <w:i w:val="1"/>
          <w:iCs w:val="1"/>
          <w:sz w:val="16"/>
          <w:szCs w:val="16"/>
          <w:rtl w:val="0"/>
        </w:rPr>
        <w:t xml:space="preserve">) </w:t>
      </w:r>
    </w:p>
    <w:p>
      <w:pPr>
        <w:pStyle w:val="Body"/>
        <w:spacing w:after="0" w:line="256" w:lineRule="auto"/>
        <w:ind w:firstLine="0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spacing w:after="0" w:line="256" w:lineRule="auto"/>
        <w:ind w:firstLine="0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spacing w:after="0" w:line="256" w:lineRule="auto"/>
        <w:ind w:firstLine="0"/>
      </w:pPr>
      <w:r>
        <w:rPr>
          <w:b w:val="1"/>
          <w:bCs w:val="1"/>
          <w:rtl w:val="0"/>
        </w:rPr>
        <w:t xml:space="preserve"> </w:t>
      </w:r>
    </w:p>
    <w:p>
      <w:pPr>
        <w:pStyle w:val="Body"/>
        <w:spacing w:after="0" w:line="256" w:lineRule="auto"/>
        <w:ind w:firstLine="0"/>
      </w:pPr>
    </w:p>
    <w:p>
      <w:pPr>
        <w:pStyle w:val="Body"/>
        <w:spacing w:after="0" w:line="256" w:lineRule="auto"/>
        <w:ind w:firstLine="0"/>
      </w:pPr>
      <w:r>
        <w:rPr>
          <w:rtl w:val="0"/>
        </w:rPr>
        <w:t xml:space="preserve"> </w:t>
      </w:r>
      <w:r>
        <w:rPr>
          <w:b w:val="1"/>
          <w:bCs w:val="1"/>
          <w:rtl w:val="0"/>
        </w:rPr>
        <w:t>Проверил</w:t>
      </w:r>
      <w:r>
        <w:rPr>
          <w:b w:val="1"/>
          <w:bCs w:val="1"/>
          <w:rtl w:val="0"/>
        </w:rPr>
        <w:t xml:space="preserve">: </w:t>
      </w:r>
    </w:p>
    <w:p>
      <w:pPr>
        <w:pStyle w:val="Body"/>
        <w:spacing w:after="0" w:line="256" w:lineRule="auto"/>
        <w:ind w:firstLine="0"/>
      </w:pPr>
      <w:r>
        <w:rPr>
          <w:rtl w:val="0"/>
        </w:rPr>
        <w:t xml:space="preserve">  </w:t>
      </w:r>
    </w:p>
    <w:p>
      <w:pPr>
        <w:pStyle w:val="Body"/>
        <w:tabs>
          <w:tab w:val="center" w:pos="2221"/>
          <w:tab w:val="center" w:pos="4249"/>
        </w:tabs>
        <w:spacing w:after="52" w:line="256" w:lineRule="auto"/>
        <w:ind w:firstLine="0"/>
        <w:rPr>
          <w:i w:val="1"/>
          <w:iCs w:val="1"/>
          <w:sz w:val="16"/>
          <w:szCs w:val="16"/>
        </w:rPr>
      </w:pPr>
      <w:r>
        <w:rPr>
          <w:rFonts w:ascii="Calibri" w:cs="Calibri" w:hAnsi="Calibri" w:eastAsia="Calibri"/>
          <w:sz w:val="22"/>
          <w:szCs w:val="22"/>
        </w:rPr>
        <w:tab/>
      </w:r>
      <w:r>
        <w:rPr>
          <w:i w:val="1"/>
          <w:iCs w:val="1"/>
          <w:sz w:val="16"/>
          <w:szCs w:val="16"/>
          <w:rtl w:val="0"/>
        </w:rPr>
        <w:t>(</w:t>
      </w:r>
      <w:r>
        <w:rPr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i w:val="1"/>
          <w:iCs w:val="1"/>
          <w:sz w:val="16"/>
          <w:szCs w:val="16"/>
          <w:rtl w:val="0"/>
        </w:rPr>
        <w:t xml:space="preserve">, </w:t>
      </w:r>
      <w:r>
        <w:rPr>
          <w:i w:val="1"/>
          <w:iCs w:val="1"/>
          <w:sz w:val="16"/>
          <w:szCs w:val="16"/>
          <w:rtl w:val="0"/>
          <w:lang w:val="ru-RU"/>
        </w:rPr>
        <w:t>ФИО руководителя практики</w:t>
      </w:r>
      <w:r>
        <w:rPr>
          <w:i w:val="1"/>
          <w:iCs w:val="1"/>
          <w:sz w:val="16"/>
          <w:szCs w:val="16"/>
          <w:rtl w:val="0"/>
          <w:lang w:val="de-DE"/>
        </w:rPr>
        <w:t xml:space="preserve">)     </w:t>
      </w:r>
    </w:p>
    <w:p>
      <w:pPr>
        <w:pStyle w:val="Body"/>
        <w:tabs>
          <w:tab w:val="center" w:pos="2221"/>
          <w:tab w:val="center" w:pos="4249"/>
        </w:tabs>
        <w:spacing w:after="52" w:line="256" w:lineRule="auto"/>
        <w:ind w:firstLine="0"/>
        <w:rPr>
          <w:sz w:val="28"/>
          <w:szCs w:val="28"/>
        </w:rPr>
      </w:pPr>
      <w:r>
        <w:rPr>
          <w:i w:val="1"/>
          <w:iCs w:val="1"/>
          <w:sz w:val="16"/>
          <w:szCs w:val="16"/>
          <w:rtl w:val="0"/>
        </w:rPr>
        <w:tab/>
        <w:t xml:space="preserve">        </w:t>
      </w:r>
    </w:p>
    <w:p>
      <w:pPr>
        <w:pStyle w:val="Body"/>
        <w:spacing w:after="121" w:line="256" w:lineRule="auto"/>
        <w:ind w:firstLine="0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</w:rPr>
        <w:t xml:space="preserve"> </w:t>
      </w:r>
    </w:p>
    <w:p>
      <w:pPr>
        <w:pStyle w:val="Body"/>
        <w:spacing w:after="0" w:line="256" w:lineRule="auto"/>
        <w:ind w:firstLine="0"/>
        <w:rPr>
          <w:sz w:val="28"/>
          <w:szCs w:val="28"/>
        </w:rPr>
      </w:pPr>
      <w:r>
        <w:rPr>
          <w:i w:val="1"/>
          <w:iCs w:val="1"/>
          <w:rtl w:val="0"/>
          <w:lang w:val="en-US"/>
        </w:rPr>
        <w:t>00</w:t>
      </w:r>
      <w:r>
        <w:rPr>
          <w:i w:val="1"/>
          <w:iCs w:val="1"/>
          <w:rtl w:val="0"/>
        </w:rPr>
        <w:t>.</w:t>
      </w:r>
      <w:r>
        <w:rPr>
          <w:i w:val="1"/>
          <w:iCs w:val="1"/>
          <w:rtl w:val="0"/>
          <w:lang w:val="en-US"/>
        </w:rPr>
        <w:t>00</w:t>
      </w:r>
      <w:r>
        <w:rPr>
          <w:i w:val="1"/>
          <w:iCs w:val="1"/>
          <w:rtl w:val="0"/>
        </w:rPr>
        <w:t>.2020</w:t>
      </w:r>
    </w:p>
    <w:p>
      <w:pPr>
        <w:pStyle w:val="Body"/>
        <w:spacing w:after="52" w:line="256" w:lineRule="auto"/>
        <w:ind w:firstLine="0"/>
      </w:pPr>
      <w:r>
        <w:rPr>
          <w:i w:val="1"/>
          <w:iCs w:val="1"/>
          <w:sz w:val="16"/>
          <w:szCs w:val="16"/>
          <w:rtl w:val="0"/>
        </w:rPr>
        <w:t xml:space="preserve"> (</w:t>
      </w:r>
      <w:r>
        <w:rPr>
          <w:i w:val="1"/>
          <w:iCs w:val="1"/>
          <w:sz w:val="16"/>
          <w:szCs w:val="16"/>
          <w:rtl w:val="0"/>
        </w:rPr>
        <w:t>дата</w:t>
      </w:r>
      <w:r>
        <w:rPr>
          <w:i w:val="1"/>
          <w:iCs w:val="1"/>
          <w:sz w:val="16"/>
          <w:szCs w:val="16"/>
          <w:rtl w:val="0"/>
        </w:rPr>
        <w:t xml:space="preserve">) </w:t>
      </w:r>
    </w:p>
    <w:p>
      <w:pPr>
        <w:pStyle w:val="Body"/>
        <w:spacing w:after="0" w:line="256" w:lineRule="auto"/>
        <w:ind w:firstLine="0"/>
      </w:pPr>
      <w:r>
        <w:rPr>
          <w:i w:val="1"/>
          <w:iCs w:val="1"/>
          <w:rtl w:val="0"/>
        </w:rPr>
        <w:t xml:space="preserve">  </w:t>
      </w:r>
    </w:p>
    <w:p>
      <w:pPr>
        <w:pStyle w:val="Body"/>
        <w:spacing w:after="0" w:line="256" w:lineRule="auto"/>
        <w:ind w:firstLine="0"/>
      </w:pPr>
      <w:r>
        <w:rPr>
          <w:i w:val="1"/>
          <w:iCs w:val="1"/>
          <w:rtl w:val="0"/>
        </w:rPr>
        <w:t xml:space="preserve"> </w:t>
      </w:r>
    </w:p>
    <w:p>
      <w:pPr>
        <w:pStyle w:val="Body"/>
        <w:spacing w:after="0" w:line="256" w:lineRule="auto"/>
        <w:ind w:firstLine="0"/>
      </w:pPr>
      <w:r>
        <w:rPr>
          <w:i w:val="1"/>
          <w:iCs w:val="1"/>
          <w:rtl w:val="0"/>
        </w:rPr>
        <w:t xml:space="preserve">  </w:t>
      </w:r>
    </w:p>
    <w:p>
      <w:pPr>
        <w:pStyle w:val="Body"/>
        <w:spacing w:after="0" w:line="256" w:lineRule="auto"/>
        <w:ind w:firstLine="0"/>
        <w:jc w:val="center"/>
      </w:pPr>
      <w:r>
        <w:rPr>
          <w:b w:val="1"/>
          <w:bCs w:val="1"/>
          <w:rtl w:val="0"/>
        </w:rPr>
        <w:t xml:space="preserve">2020 </w:t>
      </w:r>
      <w:r>
        <w:rPr>
          <w:b w:val="1"/>
          <w:bCs w:val="1"/>
          <w:rtl w:val="0"/>
        </w:rPr>
        <w:t>год</w:t>
      </w:r>
    </w:p>
    <w:p>
      <w:pPr>
        <w:pStyle w:val="Body"/>
        <w:spacing w:after="160" w:line="259" w:lineRule="auto"/>
        <w:ind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after="0" w:line="256" w:lineRule="auto"/>
        <w:ind w:firstLine="0"/>
        <w:jc w:val="center"/>
      </w:pPr>
    </w:p>
    <w:p>
      <w:pPr>
        <w:pStyle w:val="TOC Heading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Содержание</w:t>
      </w:r>
      <w:bookmarkEnd w:id="0"/>
    </w:p>
    <w:p>
      <w:pPr>
        <w:pStyle w:val="Body"/>
      </w:pPr>
      <w:r>
        <w:rPr/>
        <w:fldChar w:fldCharType="begin" w:fldLock="0"/>
      </w:r>
      <w:r>
        <w:instrText xml:space="preserve"> TOC \o 1-2 \t "TOC Heading, 3"</w:instrText>
      </w:r>
      <w:r>
        <w:rPr/>
        <w:fldChar w:fldCharType="separate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Содержание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Описание предметной области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Цель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 w:hint="default"/>
          <w:rtl w:val="0"/>
        </w:rPr>
        <w:t>Внешние данные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Основные сценарии использования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Концептуальная модель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Диаграмма «Сущность-связь»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Описание сущностей им связей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Инфологическая модель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Диаграмма «Таблица-связь»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Словарь данных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 w:hint="default"/>
          <w:rtl w:val="0"/>
        </w:rPr>
        <w:t>Даталогическая модель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Используемая СУБД и диалект SQL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Нормализация данных и организация представлений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 w:hint="default"/>
          <w:rtl w:val="0"/>
        </w:rPr>
        <w:t>Хранимые процедуры и триггеры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cs="Arial Unicode MS" w:eastAsia="Arial Unicode MS" w:hint="default"/>
          <w:rtl w:val="0"/>
        </w:rPr>
        <w:t>Описание механизмов обеспечения целостности данных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cs="Arial Unicode MS" w:eastAsia="Arial Unicode MS" w:hint="default"/>
          <w:rtl w:val="0"/>
        </w:rPr>
        <w:t>DDL-скрипты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cs="Arial Unicode MS" w:eastAsia="Arial Unicode MS" w:hint="default"/>
          <w:rtl w:val="0"/>
        </w:rPr>
        <w:t>Клиентское приложения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Архитектура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4"/>
        </w:numPr>
      </w:pPr>
      <w:r>
        <w:rPr>
          <w:rFonts w:cs="Arial Unicode MS" w:eastAsia="Arial Unicode MS" w:hint="default"/>
          <w:rtl w:val="0"/>
        </w:rPr>
        <w:t>Сценарии использования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5"/>
        </w:numPr>
      </w:pPr>
      <w:r>
        <w:rPr>
          <w:rFonts w:cs="Arial Unicode MS" w:eastAsia="Arial Unicode MS" w:hint="default"/>
          <w:rtl w:val="0"/>
        </w:rPr>
        <w:t>Организация доступа к данным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6"/>
        </w:numPr>
      </w:pPr>
      <w:r>
        <w:rPr>
          <w:rFonts w:cs="Arial Unicode MS" w:eastAsia="Arial Unicode MS" w:hint="default"/>
          <w:rtl w:val="0"/>
        </w:rPr>
        <w:t>Интерфейс с пользователем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7"/>
        </w:numPr>
      </w:pPr>
      <w:r>
        <w:rPr>
          <w:rFonts w:cs="Arial Unicode MS" w:eastAsia="Arial Unicode MS" w:hint="default"/>
          <w:rtl w:val="0"/>
        </w:rPr>
        <w:t>Отчёты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8"/>
        </w:numPr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Объёмные характеристики разработки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9"/>
        </w:numPr>
      </w:pPr>
      <w:r>
        <w:rPr>
          <w:rFonts w:cs="Arial Unicode MS" w:eastAsia="Arial Unicode MS" w:hint="default"/>
          <w:rtl w:val="0"/>
        </w:rPr>
        <w:t>Авторский вклад и комментарии по выполнению проекта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20"/>
        </w:numPr>
      </w:pPr>
      <w:r>
        <w:rPr>
          <w:rFonts w:cs="Arial Unicode MS" w:eastAsia="Arial Unicode MS" w:hint="default"/>
          <w:rtl w:val="0"/>
        </w:rPr>
        <w:t>Источники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Body"/>
        <w:rPr>
          <w:rFonts w:ascii="Calibri" w:cs="Calibri" w:hAnsi="Calibri" w:eastAsia="Calibri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/>
        <w:fldChar w:fldCharType="end" w:fldLock="0"/>
      </w:r>
    </w:p>
    <w:p>
      <w:pPr>
        <w:pStyle w:val="Body"/>
        <w:spacing w:after="160" w:line="259" w:lineRule="auto"/>
        <w:ind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numPr>
          <w:ilvl w:val="0"/>
          <w:numId w:val="22"/>
        </w:numPr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Описание предметной области</w:t>
      </w:r>
      <w:bookmarkEnd w:id="1"/>
    </w:p>
    <w:p>
      <w:pPr>
        <w:pStyle w:val="Heading 2"/>
        <w:numPr>
          <w:ilvl w:val="1"/>
          <w:numId w:val="22"/>
        </w:numPr>
      </w:pPr>
      <w:bookmarkStart w:name="_Toc2" w:id="2"/>
      <w:r>
        <w:rPr>
          <w:rFonts w:cs="Arial Unicode MS" w:eastAsia="Arial Unicode MS" w:hint="default"/>
          <w:rtl w:val="0"/>
        </w:rPr>
        <w:t xml:space="preserve">Цель </w:t>
      </w:r>
      <w:bookmarkEnd w:id="2"/>
    </w:p>
    <w:p>
      <w:pPr>
        <w:pStyle w:val="Body"/>
      </w:pPr>
      <w:ins w:id="3" w:date="2021-09-27T14:05:33Z" w:author="Vlad Kopchev">
        <w:r>
          <w:rPr>
            <w:rtl w:val="0"/>
            <w:lang w:val="ru-RU"/>
          </w:rPr>
          <w:t xml:space="preserve">Оптимизация продаж в сети магазинов на </w:t>
        </w:r>
      </w:ins>
      <w:ins w:id="4" w:date="2021-09-27T14:05:33Z" w:author="Vlad Kopchev">
        <w:r>
          <w:rPr>
            <w:rtl w:val="0"/>
            <w:lang w:val="en-US"/>
          </w:rPr>
          <w:t>Amazon</w:t>
        </w:r>
      </w:ins>
    </w:p>
    <w:p>
      <w:pPr>
        <w:pStyle w:val="Heading 2"/>
        <w:numPr>
          <w:ilvl w:val="1"/>
          <w:numId w:val="22"/>
        </w:numPr>
      </w:pPr>
      <w:bookmarkStart w:name="_Toc3" w:id="5"/>
      <w:r>
        <w:rPr>
          <w:rFonts w:cs="Arial Unicode MS" w:eastAsia="Arial Unicode MS" w:hint="default"/>
          <w:rtl w:val="0"/>
          <w:lang w:val="ru-RU"/>
        </w:rPr>
        <w:t>Внешние данные</w:t>
      </w:r>
      <w:bookmarkEnd w:id="5"/>
    </w:p>
    <w:p>
      <w:pPr>
        <w:pStyle w:val="Body"/>
        <w:rPr>
          <w:ins w:id="6" w:date="2021-09-27T14:23:35Z" w:author="Vlad Kopchev"/>
        </w:rPr>
      </w:pPr>
      <w:ins w:id="7" w:date="2021-09-27T14:23:35Z" w:author="Vlad Kopchev">
        <w:r>
          <w:rPr>
            <w:rtl w:val="0"/>
            <w:lang w:val="ru-RU"/>
          </w:rPr>
          <w:t xml:space="preserve">Датасет с товарами с сайта </w:t>
        </w:r>
      </w:ins>
      <w:ins w:id="8" w:date="2021-09-27T14:23:35Z" w:author="Vlad Kopchev">
        <w:r>
          <w:rPr>
            <w:rtl w:val="0"/>
            <w:lang w:val="en-US"/>
          </w:rPr>
          <w:t xml:space="preserve">Amazon. </w:t>
        </w:r>
      </w:ins>
      <w:ins w:id="9" w:date="2021-09-27T14:23:35Z" w:author="Vlad Kopchev">
        <w:r>
          <w:rPr>
            <w:rtl w:val="0"/>
            <w:lang w:val="ru-RU"/>
          </w:rPr>
          <w:t>Источник</w:t>
        </w:r>
      </w:ins>
      <w:ins w:id="10" w:date="2021-09-27T14:23:35Z" w:author="Vlad Kopchev">
        <w:r>
          <w:rPr>
            <w:rtl w:val="0"/>
            <w:lang w:val="ru-RU"/>
          </w:rPr>
          <w:t xml:space="preserve">: </w:t>
        </w:r>
      </w:ins>
      <w:ins w:id="11" w:date="2021-09-27T14:23:35Z" w:author="Vlad Kopchev">
        <w:r>
          <w:rPr>
            <w:rStyle w:val="Hyperlink.0"/>
          </w:rPr>
          <w:fldChar w:fldCharType="begin" w:fldLock="0"/>
        </w:r>
      </w:ins>
      <w:ins w:id="12" w:date="2021-09-27T14:23:35Z" w:author="Vlad Kopchev">
        <w:r>
          <w:rPr>
            <w:rStyle w:val="Hyperlink.0"/>
          </w:rPr>
          <w:instrText xml:space="preserve"> HYPERLINK "https://data.world/promptcloud/fashion-products-on-amazon-com"</w:instrText>
        </w:r>
      </w:ins>
      <w:ins w:id="13" w:date="2021-09-27T14:23:35Z" w:author="Vlad Kopchev">
        <w:r>
          <w:rPr>
            <w:rStyle w:val="Hyperlink.0"/>
          </w:rPr>
          <w:fldChar w:fldCharType="separate" w:fldLock="0"/>
        </w:r>
      </w:ins>
      <w:ins w:id="14" w:date="2021-09-27T14:23:35Z" w:author="Vlad Kopchev">
        <w:r>
          <w:rPr>
            <w:rStyle w:val="Hyperlink.0"/>
            <w:rtl w:val="0"/>
            <w:lang w:val="en-US"/>
          </w:rPr>
          <w:t>https://data.world/promptcloud/fashion-products-on-amazon-com</w:t>
        </w:r>
      </w:ins>
      <w:ins w:id="15" w:date="2021-09-27T14:23:35Z" w:author="Vlad Kopchev">
        <w:r>
          <w:rPr/>
          <w:fldChar w:fldCharType="end" w:fldLock="0"/>
        </w:r>
      </w:ins>
    </w:p>
    <w:p>
      <w:pPr>
        <w:pStyle w:val="Body"/>
      </w:pPr>
      <w:ins w:id="16" w:date="2021-09-27T14:23:35Z" w:author="Vlad Kopchev">
        <w:r>
          <w:rPr>
            <w:rtl w:val="0"/>
            <w:lang w:val="ru-RU"/>
          </w:rPr>
          <w:t>Содержит данные о товарах</w:t>
        </w:r>
      </w:ins>
      <w:ins w:id="17" w:date="2021-09-27T14:23:35Z" w:author="Vlad Kopchev">
        <w:r>
          <w:rPr>
            <w:rtl w:val="0"/>
            <w:lang w:val="ru-RU"/>
          </w:rPr>
          <w:t xml:space="preserve">, </w:t>
        </w:r>
      </w:ins>
      <w:ins w:id="18" w:date="2021-09-27T14:23:35Z" w:author="Vlad Kopchev">
        <w:r>
          <w:rPr>
            <w:rtl w:val="0"/>
            <w:lang w:val="ru-RU"/>
          </w:rPr>
          <w:t>их названии</w:t>
        </w:r>
      </w:ins>
      <w:ins w:id="19" w:date="2021-09-27T14:23:35Z" w:author="Vlad Kopchev">
        <w:r>
          <w:rPr>
            <w:rtl w:val="0"/>
            <w:lang w:val="ru-RU"/>
          </w:rPr>
          <w:t xml:space="preserve">, </w:t>
        </w:r>
      </w:ins>
      <w:ins w:id="20" w:date="2021-09-27T14:23:35Z" w:author="Vlad Kopchev">
        <w:r>
          <w:rPr>
            <w:rtl w:val="0"/>
            <w:lang w:val="ru-RU"/>
          </w:rPr>
          <w:t>производители</w:t>
        </w:r>
      </w:ins>
      <w:ins w:id="21" w:date="2021-09-27T14:23:35Z" w:author="Vlad Kopchev">
        <w:r>
          <w:rPr>
            <w:rtl w:val="0"/>
            <w:lang w:val="ru-RU"/>
          </w:rPr>
          <w:t xml:space="preserve">, </w:t>
        </w:r>
      </w:ins>
      <w:ins w:id="22" w:date="2021-09-27T14:23:35Z" w:author="Vlad Kopchev">
        <w:r>
          <w:rPr>
            <w:rtl w:val="0"/>
            <w:lang w:val="ru-RU"/>
          </w:rPr>
          <w:t xml:space="preserve">детальную информацию об отзывах </w:t>
        </w:r>
      </w:ins>
      <w:ins w:id="23" w:date="2021-09-27T14:23:35Z" w:author="Vlad Kopchev">
        <w:r>
          <w:rPr>
            <w:rtl w:val="0"/>
            <w:lang w:val="ru-RU"/>
          </w:rPr>
          <w:t>(</w:t>
        </w:r>
      </w:ins>
      <w:ins w:id="24" w:date="2021-09-27T14:23:35Z" w:author="Vlad Kopchev">
        <w:r>
          <w:rPr>
            <w:rtl w:val="0"/>
            <w:lang w:val="ru-RU"/>
          </w:rPr>
          <w:t>подробнее напишу</w:t>
        </w:r>
      </w:ins>
      <w:ins w:id="25" w:date="2021-09-27T14:23:35Z" w:author="Vlad Kopchev">
        <w:r>
          <w:rPr>
            <w:rtl w:val="0"/>
            <w:lang w:val="ru-RU"/>
          </w:rPr>
          <w:t xml:space="preserve">). </w:t>
        </w:r>
      </w:ins>
      <w:ins w:id="26" w:date="2021-09-27T14:23:35Z" w:author="Vlad Kopchev">
        <w:r>
          <w:rPr>
            <w:rtl w:val="0"/>
            <w:lang w:val="ru-RU"/>
          </w:rPr>
          <w:t>В этом основная суть</w:t>
        </w:r>
      </w:ins>
      <w:ins w:id="27" w:date="2021-09-27T14:23:35Z" w:author="Vlad Kopchev">
        <w:r>
          <w:rPr>
            <w:rtl w:val="0"/>
            <w:lang w:val="ru-RU"/>
          </w:rPr>
          <w:t>!</w:t>
        </w:r>
      </w:ins>
    </w:p>
    <w:p>
      <w:pPr>
        <w:pStyle w:val="Heading 2"/>
        <w:numPr>
          <w:ilvl w:val="1"/>
          <w:numId w:val="22"/>
        </w:numPr>
      </w:pPr>
      <w:bookmarkStart w:name="_Toc4" w:id="28"/>
      <w:r>
        <w:rPr>
          <w:rFonts w:cs="Arial Unicode MS" w:eastAsia="Arial Unicode MS" w:hint="default"/>
          <w:rtl w:val="0"/>
          <w:lang w:val="ru-RU"/>
        </w:rPr>
        <w:t>Основные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сценарии использования</w:t>
      </w:r>
      <w:bookmarkEnd w:id="28"/>
    </w:p>
    <w:p>
      <w:pPr>
        <w:pStyle w:val="Body"/>
        <w:ind w:left="720"/>
      </w:pPr>
      <w:ins w:id="29" w:date="2021-09-27T14:25:05Z" w:author="Vlad Kopchev">
        <w:r>
          <w:rPr>
            <w:rtl w:val="0"/>
            <w:lang w:val="ru-RU"/>
          </w:rPr>
          <w:t>На основе отзывов можно определить</w:t>
        </w:r>
      </w:ins>
      <w:ins w:id="30" w:date="2021-09-27T14:25:05Z" w:author="Vlad Kopchev">
        <w:r>
          <w:rPr>
            <w:rtl w:val="0"/>
            <w:lang w:val="ru-RU"/>
          </w:rPr>
          <w:t xml:space="preserve">, </w:t>
        </w:r>
      </w:ins>
      <w:ins w:id="31" w:date="2021-09-27T14:25:05Z" w:author="Vlad Kopchev">
        <w:r>
          <w:rPr>
            <w:rtl w:val="0"/>
            <w:lang w:val="ru-RU"/>
          </w:rPr>
          <w:t>какие товары данного производителя популярнее</w:t>
        </w:r>
      </w:ins>
      <w:ins w:id="32" w:date="2021-09-27T14:25:05Z" w:author="Vlad Kopchev">
        <w:r>
          <w:rPr>
            <w:rtl w:val="0"/>
            <w:lang w:val="ru-RU"/>
          </w:rPr>
          <w:t xml:space="preserve">, </w:t>
        </w:r>
      </w:ins>
      <w:ins w:id="33" w:date="2021-09-27T14:25:05Z" w:author="Vlad Kopchev">
        <w:r>
          <w:rPr>
            <w:rtl w:val="0"/>
            <w:lang w:val="ru-RU"/>
          </w:rPr>
          <w:t>это полезно производителю</w:t>
        </w:r>
      </w:ins>
      <w:ins w:id="34" w:date="2021-09-27T14:25:05Z" w:author="Vlad Kopchev">
        <w:r>
          <w:rPr>
            <w:rtl w:val="0"/>
            <w:lang w:val="ru-RU"/>
          </w:rPr>
          <w:t xml:space="preserve">. </w:t>
        </w:r>
      </w:ins>
      <w:ins w:id="35" w:date="2021-09-27T14:25:05Z" w:author="Vlad Kopchev">
        <w:r>
          <w:rPr>
            <w:rtl w:val="0"/>
            <w:lang w:val="ru-RU"/>
          </w:rPr>
          <w:t>Ему же полезно узнать</w:t>
        </w:r>
      </w:ins>
      <w:ins w:id="36" w:date="2021-09-27T14:25:05Z" w:author="Vlad Kopchev">
        <w:r>
          <w:rPr>
            <w:rtl w:val="0"/>
            <w:lang w:val="ru-RU"/>
          </w:rPr>
          <w:t xml:space="preserve">, </w:t>
        </w:r>
      </w:ins>
      <w:ins w:id="37" w:date="2021-09-27T14:25:05Z" w:author="Vlad Kopchev">
        <w:r>
          <w:rPr>
            <w:rtl w:val="0"/>
            <w:lang w:val="ru-RU"/>
          </w:rPr>
          <w:t>на какие отзывы он еще не ответил</w:t>
        </w:r>
      </w:ins>
      <w:ins w:id="38" w:date="2021-09-27T14:25:05Z" w:author="Vlad Kopchev">
        <w:r>
          <w:rPr>
            <w:rtl w:val="0"/>
            <w:lang w:val="ru-RU"/>
          </w:rPr>
          <w:t xml:space="preserve">, </w:t>
        </w:r>
      </w:ins>
      <w:ins w:id="39" w:date="2021-09-27T14:25:05Z" w:author="Vlad Kopchev">
        <w:r>
          <w:rPr>
            <w:rtl w:val="0"/>
            <w:lang w:val="ru-RU"/>
          </w:rPr>
          <w:t>это тоже можно сделать</w:t>
        </w:r>
      </w:ins>
      <w:ins w:id="40" w:date="2021-09-27T14:25:05Z" w:author="Vlad Kopchev">
        <w:r>
          <w:rPr>
            <w:rtl w:val="0"/>
            <w:lang w:val="ru-RU"/>
          </w:rPr>
          <w:t xml:space="preserve">. </w:t>
        </w:r>
      </w:ins>
      <w:ins w:id="41" w:date="2021-09-27T14:25:05Z" w:author="Vlad Kopchev">
        <w:r>
          <w:rPr>
            <w:rtl w:val="0"/>
            <w:lang w:val="en-US"/>
          </w:rPr>
          <w:t xml:space="preserve">Amazon </w:t>
        </w:r>
      </w:ins>
      <w:ins w:id="42" w:date="2021-09-27T14:25:05Z" w:author="Vlad Kopchev">
        <w:r>
          <w:rPr>
            <w:rtl w:val="0"/>
            <w:lang w:val="ru-RU"/>
          </w:rPr>
          <w:t>будет полезно узнать средний рейтинг товаров производителя</w:t>
        </w:r>
      </w:ins>
      <w:ins w:id="43" w:date="2021-09-27T14:25:05Z" w:author="Vlad Kopchev">
        <w:r>
          <w:rPr>
            <w:rtl w:val="0"/>
            <w:lang w:val="ru-RU"/>
          </w:rPr>
          <w:t xml:space="preserve">, </w:t>
        </w:r>
      </w:ins>
      <w:ins w:id="44" w:date="2021-09-27T14:25:05Z" w:author="Vlad Kopchev">
        <w:r>
          <w:rPr>
            <w:rtl w:val="0"/>
            <w:lang w:val="ru-RU"/>
          </w:rPr>
          <w:t>чтобы знать</w:t>
        </w:r>
      </w:ins>
      <w:ins w:id="45" w:date="2021-09-27T14:25:05Z" w:author="Vlad Kopchev">
        <w:r>
          <w:rPr>
            <w:rtl w:val="0"/>
            <w:lang w:val="ru-RU"/>
          </w:rPr>
          <w:t xml:space="preserve">, </w:t>
        </w:r>
      </w:ins>
      <w:ins w:id="46" w:date="2021-09-27T14:25:05Z" w:author="Vlad Kopchev">
        <w:r>
          <w:rPr>
            <w:rtl w:val="0"/>
            <w:lang w:val="ru-RU"/>
          </w:rPr>
          <w:t>к примеру</w:t>
        </w:r>
      </w:ins>
      <w:ins w:id="47" w:date="2021-09-27T14:25:05Z" w:author="Vlad Kopchev">
        <w:r>
          <w:rPr>
            <w:rtl w:val="0"/>
            <w:lang w:val="ru-RU"/>
          </w:rPr>
          <w:t xml:space="preserve">, </w:t>
        </w:r>
      </w:ins>
      <w:ins w:id="48" w:date="2021-09-27T14:25:05Z" w:author="Vlad Kopchev">
        <w:r>
          <w:rPr>
            <w:rtl w:val="0"/>
            <w:lang w:val="ru-RU"/>
          </w:rPr>
          <w:t>кого лучше прорекламировать</w:t>
        </w:r>
      </w:ins>
    </w:p>
    <w:p>
      <w:pPr>
        <w:pStyle w:val="Heading"/>
        <w:numPr>
          <w:ilvl w:val="0"/>
          <w:numId w:val="22"/>
        </w:numPr>
      </w:pPr>
      <w:bookmarkStart w:name="_Toc5" w:id="49"/>
      <w:r>
        <w:rPr>
          <w:rFonts w:cs="Arial Unicode MS" w:eastAsia="Arial Unicode MS" w:hint="default"/>
          <w:rtl w:val="0"/>
          <w:lang w:val="ru-RU"/>
        </w:rPr>
        <w:t>Концептуальная модель</w:t>
      </w:r>
      <w:bookmarkEnd w:id="49"/>
    </w:p>
    <w:p>
      <w:pPr>
        <w:pStyle w:val="Heading 2"/>
        <w:numPr>
          <w:ilvl w:val="1"/>
          <w:numId w:val="22"/>
        </w:numPr>
      </w:pPr>
      <w:bookmarkStart w:name="_Toc6" w:id="50"/>
      <w:r>
        <w:rPr>
          <w:rFonts w:cs="Arial Unicode MS" w:eastAsia="Arial Unicode MS" w:hint="default"/>
          <w:rtl w:val="0"/>
          <w:lang w:val="ru-RU"/>
        </w:rPr>
        <w:t>Диаграмма «Сущность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связь»</w:t>
      </w:r>
      <w:bookmarkEnd w:id="50"/>
    </w:p>
    <w:p>
      <w:pPr>
        <w:pStyle w:val="Body"/>
        <w:rPr>
          <w:ins w:id="51" w:date="2021-09-27T14:28:00Z" w:author="Vlad Kopchev"/>
        </w:rPr>
      </w:pPr>
      <w:del w:id="52" w:date="2021-09-27T14:25:09Z" w:author="Vlad Kopchev">
        <w:r>
          <w:rPr>
            <w:rtl w:val="0"/>
            <w:lang w:val="ru-RU"/>
          </w:rPr>
          <w:delText>С указанием нотации</w:delText>
        </w:r>
      </w:del>
      <w:del w:id="53" w:date="2021-09-27T14:25:09Z" w:author="Vlad Kopchev">
        <w:r>
          <w:rPr>
            <w:rtl w:val="0"/>
            <w:lang w:val="ru-RU"/>
          </w:rPr>
          <w:delText>!</w:delText>
        </w:r>
      </w:del>
      <w:ins w:id="54" w:date="2021-09-27T14:28:00Z" w:author="Vlad Kopchev">
        <w:r>
          <w:rPr>
            <w:rtl w:val="0"/>
            <w:lang w:val="ru-RU"/>
          </w:rPr>
          <w:t>Нотация Ченя</w:t>
        </w:r>
      </w:ins>
      <w:ins w:id="55" w:date="2021-09-27T14:28:00Z" w:author="Vlad Kopchev">
        <w:r>
          <w:rPr>
            <w:rtl w:val="0"/>
            <w:lang w:val="en-US"/>
          </w:rPr>
          <w:t xml:space="preserve">, </w:t>
        </w:r>
      </w:ins>
      <w:ins w:id="56" w:date="2021-09-27T14:28:00Z" w:author="Vlad Kopchev">
        <w:r>
          <w:rPr>
            <w:rStyle w:val="Hyperlink.0"/>
          </w:rPr>
          <w:fldChar w:fldCharType="begin" w:fldLock="0"/>
        </w:r>
      </w:ins>
      <w:ins w:id="57" w:date="2021-09-27T14:28:00Z" w:author="Vlad Kopchev">
        <w:r>
          <w:rPr>
            <w:rStyle w:val="Hyperlink.0"/>
          </w:rPr>
          <w:instrText xml:space="preserve"> HYPERLINK "http://draw.io"</w:instrText>
        </w:r>
      </w:ins>
      <w:ins w:id="58" w:date="2021-09-27T14:28:00Z" w:author="Vlad Kopchev">
        <w:r>
          <w:rPr>
            <w:rStyle w:val="Hyperlink.0"/>
          </w:rPr>
          <w:fldChar w:fldCharType="separate" w:fldLock="0"/>
        </w:r>
      </w:ins>
      <w:ins w:id="59" w:date="2021-09-27T14:28:00Z" w:author="Vlad Kopchev">
        <w:r>
          <w:rPr>
            <w:rStyle w:val="Hyperlink.0"/>
            <w:rtl w:val="0"/>
            <w:lang w:val="en-US"/>
          </w:rPr>
          <w:t>draw.io</w:t>
        </w:r>
      </w:ins>
      <w:ins w:id="60" w:date="2021-09-27T14:28:00Z" w:author="Vlad Kopchev">
        <w:r>
          <w:rPr/>
          <w:fldChar w:fldCharType="end" w:fldLock="0"/>
        </w:r>
      </w:ins>
    </w:p>
    <w:p>
      <w:pPr>
        <w:pStyle w:val="Body"/>
        <w:rPr>
          <w:ins w:id="61" w:date="2021-09-27T14:26:34Z" w:author="Vlad Kopchev"/>
        </w:rPr>
      </w:pPr>
      <w:ins w:id="62" w:date="2021-09-27T14:28:00Z" w:author="Vlad Kopchev">
        <w:r>
          <w:rPr>
            <w:rtl w:val="0"/>
            <w:lang w:val="ru-RU"/>
          </w:rPr>
          <w:t>Проблемы</w:t>
        </w:r>
      </w:ins>
      <w:ins w:id="63" w:date="2021-09-27T14:28:00Z" w:author="Vlad Kopchev">
        <w:r>
          <w:rPr>
            <w:rtl w:val="0"/>
            <w:lang w:val="ru-RU"/>
          </w:rPr>
          <w:t xml:space="preserve">: </w:t>
        </w:r>
      </w:ins>
      <w:ins w:id="64" w:date="2021-09-27T14:28:00Z" w:author="Vlad Kopchev">
        <w:r>
          <w:rPr>
            <w:rtl w:val="0"/>
            <w:lang w:val="ru-RU"/>
          </w:rPr>
          <w:t xml:space="preserve">при таком описании предметной области </w:t>
        </w:r>
      </w:ins>
      <w:ins w:id="65" w:date="2021-09-27T14:28:00Z" w:author="Vlad Kopchev">
        <w:r>
          <w:rPr>
            <w:rtl w:val="0"/>
            <w:lang w:val="ru-RU"/>
          </w:rPr>
          <w:t>(</w:t>
        </w:r>
      </w:ins>
      <w:ins w:id="66" w:date="2021-09-27T14:28:00Z" w:author="Vlad Kopchev">
        <w:r>
          <w:rPr>
            <w:rtl w:val="0"/>
            <w:lang w:val="ru-RU"/>
          </w:rPr>
          <w:t>есть товары</w:t>
        </w:r>
      </w:ins>
      <w:ins w:id="67" w:date="2021-09-27T14:28:00Z" w:author="Vlad Kopchev">
        <w:r>
          <w:rPr>
            <w:rtl w:val="0"/>
            <w:lang w:val="ru-RU"/>
          </w:rPr>
          <w:t xml:space="preserve">, </w:t>
        </w:r>
      </w:ins>
      <w:ins w:id="68" w:date="2021-09-27T14:28:00Z" w:author="Vlad Kopchev">
        <w:r>
          <w:rPr>
            <w:rtl w:val="0"/>
            <w:lang w:val="ru-RU"/>
          </w:rPr>
          <w:t>есть их производители</w:t>
        </w:r>
      </w:ins>
      <w:ins w:id="69" w:date="2021-09-27T14:28:00Z" w:author="Vlad Kopchev">
        <w:r>
          <w:rPr>
            <w:rtl w:val="0"/>
            <w:lang w:val="ru-RU"/>
          </w:rPr>
          <w:t xml:space="preserve">, </w:t>
        </w:r>
      </w:ins>
      <w:ins w:id="70" w:date="2021-09-27T14:28:00Z" w:author="Vlad Kopchev">
        <w:r>
          <w:rPr>
            <w:rtl w:val="0"/>
            <w:lang w:val="ru-RU"/>
          </w:rPr>
          <w:t>есть атрибуты у товаров</w:t>
        </w:r>
      </w:ins>
      <w:ins w:id="71" w:date="2021-09-27T14:28:00Z" w:author="Vlad Kopchev">
        <w:r>
          <w:rPr>
            <w:rtl w:val="0"/>
            <w:lang w:val="ru-RU"/>
          </w:rPr>
          <w:t xml:space="preserve">) </w:t>
        </w:r>
      </w:ins>
      <w:ins w:id="72" w:date="2021-09-27T14:28:00Z" w:author="Vlad Kopchev">
        <w:r>
          <w:rPr>
            <w:rtl w:val="0"/>
            <w:lang w:val="ru-RU"/>
          </w:rPr>
          <w:t>у производителя нет никаких атрибутов</w:t>
        </w:r>
      </w:ins>
      <w:ins w:id="73" w:date="2021-09-27T14:28:00Z" w:author="Vlad Kopchev">
        <w:r>
          <w:rPr>
            <w:rtl w:val="0"/>
            <w:lang w:val="ru-RU"/>
          </w:rPr>
          <w:t xml:space="preserve">, </w:t>
        </w:r>
      </w:ins>
      <w:ins w:id="74" w:date="2021-09-27T14:28:00Z" w:author="Vlad Kopchev">
        <w:r>
          <w:rPr>
            <w:rtl w:val="0"/>
            <w:lang w:val="ru-RU"/>
          </w:rPr>
          <w:t>есть</w:t>
        </w:r>
      </w:ins>
      <w:ins w:id="75" w:date="2021-09-27T14:34:00Z" w:author="Vlad Kopchev">
        <w:r>
          <w:rPr>
            <w:rtl w:val="0"/>
            <w:lang w:val="ru-RU"/>
          </w:rPr>
          <w:t xml:space="preserve"> только вычислимые с помощью атрибутов товаров </w:t>
        </w:r>
      </w:ins>
      <w:ins w:id="76" w:date="2021-09-27T14:34:00Z" w:author="Vlad Kopchev">
        <w:r>
          <w:rPr>
            <w:rtl w:val="0"/>
            <w:lang w:val="ru-RU"/>
          </w:rPr>
          <w:t>(</w:t>
        </w:r>
      </w:ins>
      <w:ins w:id="77" w:date="2021-09-27T14:34:00Z" w:author="Vlad Kopchev">
        <w:r>
          <w:rPr>
            <w:rtl w:val="0"/>
            <w:lang w:val="ru-RU"/>
          </w:rPr>
          <w:t>к примеру</w:t>
        </w:r>
      </w:ins>
      <w:ins w:id="78" w:date="2021-09-27T14:34:00Z" w:author="Vlad Kopchev">
        <w:r>
          <w:rPr>
            <w:rtl w:val="0"/>
            <w:lang w:val="ru-RU"/>
          </w:rPr>
          <w:t xml:space="preserve">, </w:t>
        </w:r>
      </w:ins>
      <w:ins w:id="79" w:date="2021-09-27T14:34:00Z" w:author="Vlad Kopchev">
        <w:r>
          <w:rPr>
            <w:rtl w:val="0"/>
            <w:lang w:val="ru-RU"/>
          </w:rPr>
          <w:t>количество неосвещенных отзывов по всем товарам производителя</w:t>
        </w:r>
      </w:ins>
      <w:ins w:id="80" w:date="2021-09-27T14:34:00Z" w:author="Vlad Kopchev">
        <w:r>
          <w:rPr>
            <w:rtl w:val="0"/>
            <w:lang w:val="ru-RU"/>
          </w:rPr>
          <w:t xml:space="preserve">, </w:t>
        </w:r>
      </w:ins>
      <w:ins w:id="81" w:date="2021-09-27T14:34:00Z" w:author="Vlad Kopchev">
        <w:r>
          <w:rPr>
            <w:rtl w:val="0"/>
            <w:lang w:val="ru-RU"/>
          </w:rPr>
          <w:t>средний рейтинг итд</w:t>
        </w:r>
      </w:ins>
      <w:ins w:id="82" w:date="2021-09-27T14:34:00Z" w:author="Vlad Kopchev">
        <w:r>
          <w:rPr>
            <w:rtl w:val="0"/>
            <w:lang w:val="ru-RU"/>
          </w:rPr>
          <w:t xml:space="preserve">). </w:t>
        </w:r>
      </w:ins>
      <w:ins w:id="83" w:date="2021-09-27T14:34:00Z" w:author="Vlad Kopchev">
        <w:r>
          <w:rPr>
            <w:rtl w:val="0"/>
            <w:lang w:val="ru-RU"/>
          </w:rPr>
          <w:t>Что с этим делать</w:t>
        </w:r>
      </w:ins>
      <w:ins w:id="84" w:date="2021-09-27T14:34:00Z" w:author="Vlad Kopchev">
        <w:r>
          <w:rPr>
            <w:rtl w:val="0"/>
            <w:lang w:val="ru-RU"/>
          </w:rPr>
          <w:t xml:space="preserve">? </w:t>
        </w:r>
      </w:ins>
      <w:ins w:id="85" w:date="2021-09-27T14:34:00Z" w:author="Vlad Kopchev">
        <w:r>
          <w:rPr>
            <w:rtl w:val="0"/>
            <w:lang w:val="ru-RU"/>
          </w:rPr>
          <w:t>Если у какого</w:t>
        </w:r>
      </w:ins>
      <w:ins w:id="86" w:date="2021-09-27T14:34:00Z" w:author="Vlad Kopchev">
        <w:r>
          <w:rPr>
            <w:rtl w:val="0"/>
            <w:lang w:val="ru-RU"/>
          </w:rPr>
          <w:t>-</w:t>
        </w:r>
      </w:ins>
      <w:ins w:id="87" w:date="2021-09-27T14:34:00Z" w:author="Vlad Kopchev">
        <w:r>
          <w:rPr>
            <w:rtl w:val="0"/>
            <w:lang w:val="ru-RU"/>
          </w:rPr>
          <w:t xml:space="preserve">то товара </w:t>
        </w:r>
      </w:ins>
      <w:ins w:id="88" w:date="2021-09-27T14:34:00Z" w:author="Vlad Kopchev">
        <w:r>
          <w:rPr>
            <w:rtl w:val="0"/>
            <w:lang w:val="ru-RU"/>
          </w:rPr>
          <w:t xml:space="preserve">0 </w:t>
        </w:r>
      </w:ins>
      <w:ins w:id="89" w:date="2021-09-27T14:34:00Z" w:author="Vlad Kopchev">
        <w:r>
          <w:rPr>
            <w:rtl w:val="0"/>
            <w:lang w:val="ru-RU"/>
          </w:rPr>
          <w:t>отзывов</w:t>
        </w:r>
      </w:ins>
      <w:ins w:id="90" w:date="2021-09-27T14:34:00Z" w:author="Vlad Kopchev">
        <w:r>
          <w:rPr>
            <w:rtl w:val="0"/>
            <w:lang w:val="ru-RU"/>
          </w:rPr>
          <w:t xml:space="preserve">, </w:t>
        </w:r>
      </w:ins>
      <w:ins w:id="91" w:date="2021-09-27T14:34:00Z" w:author="Vlad Kopchev">
        <w:r>
          <w:rPr>
            <w:rtl w:val="0"/>
            <w:lang w:val="ru-RU"/>
          </w:rPr>
          <w:t>производитель может понять</w:t>
        </w:r>
      </w:ins>
      <w:ins w:id="92" w:date="2021-09-27T14:34:00Z" w:author="Vlad Kopchev">
        <w:r>
          <w:rPr>
            <w:rtl w:val="0"/>
            <w:lang w:val="ru-RU"/>
          </w:rPr>
          <w:t xml:space="preserve">, </w:t>
        </w:r>
      </w:ins>
      <w:ins w:id="93" w:date="2021-09-27T14:34:00Z" w:author="Vlad Kopchev">
        <w:r>
          <w:rPr>
            <w:rtl w:val="0"/>
            <w:lang w:val="ru-RU"/>
          </w:rPr>
          <w:t>что его надо разрекламировать</w:t>
        </w:r>
      </w:ins>
      <w:ins w:id="94" w:date="2021-09-27T14:34:00Z" w:author="Vlad Kopchev">
        <w:r>
          <w:rPr>
            <w:rtl w:val="0"/>
            <w:lang w:val="ru-RU"/>
          </w:rPr>
          <w:t xml:space="preserve">. </w:t>
        </w:r>
      </w:ins>
    </w:p>
    <w:p>
      <w:pPr>
        <w:pStyle w:val="Body"/>
      </w:pPr>
    </w:p>
    <w:p>
      <w:pPr>
        <w:pStyle w:val="caption"/>
      </w:pPr>
    </w:p>
    <w:p>
      <w:pPr>
        <w:pStyle w:val="caption"/>
        <w:rPr>
          <w:ins w:id="95" w:date="2021-09-27T14:28:21Z" w:author="Vlad Kopchev"/>
        </w:rPr>
      </w:pPr>
    </w:p>
    <w:p>
      <w:pPr>
        <w:pStyle w:val="caption"/>
        <w:rPr>
          <w:ins w:id="96" w:date="2021-09-27T14:28:21Z" w:author="Vlad Kopchev"/>
        </w:rPr>
      </w:pPr>
    </w:p>
    <w:p>
      <w:pPr>
        <w:pStyle w:val="caption"/>
        <w:rPr>
          <w:ins w:id="97" w:date="2021-09-27T14:28:21Z" w:author="Vlad Kopchev"/>
        </w:rPr>
      </w:pPr>
    </w:p>
    <w:p>
      <w:pPr>
        <w:pStyle w:val="caption"/>
        <w:rPr>
          <w:ins w:id="98" w:date="2021-09-27T14:28:21Z" w:author="Vlad Kopchev"/>
        </w:rPr>
      </w:pPr>
    </w:p>
    <w:p>
      <w:pPr>
        <w:pStyle w:val="caption"/>
        <w:rPr>
          <w:ins w:id="99" w:date="2021-09-27T14:28:21Z" w:author="Vlad Kopchev"/>
        </w:rPr>
      </w:pPr>
    </w:p>
    <w:p>
      <w:pPr>
        <w:pStyle w:val="caption"/>
        <w:rPr>
          <w:ins w:id="100" w:date="2021-09-27T14:28:21Z" w:author="Vlad Kopchev"/>
        </w:rPr>
      </w:pPr>
    </w:p>
    <w:p>
      <w:pPr>
        <w:pStyle w:val="caption"/>
        <w:rPr>
          <w:ins w:id="101" w:date="2021-09-27T14:28:21Z" w:author="Vlad Kopchev"/>
        </w:rPr>
      </w:pPr>
    </w:p>
    <w:p>
      <w:pPr>
        <w:pStyle w:val="caption"/>
        <w:rPr>
          <w:ins w:id="102" w:date="2021-09-27T14:28:21Z" w:author="Vlad Kopchev"/>
        </w:rPr>
      </w:pPr>
    </w:p>
    <w:p>
      <w:pPr>
        <w:pStyle w:val="caption"/>
        <w:rPr>
          <w:ins w:id="103" w:date="2021-09-27T14:28:21Z" w:author="Vlad Kopchev"/>
        </w:rPr>
      </w:pPr>
    </w:p>
    <w:p>
      <w:pPr>
        <w:pStyle w:val="caption"/>
        <w:rPr>
          <w:ins w:id="104" w:date="2021-09-27T14:28:21Z" w:author="Vlad Kopchev"/>
        </w:rPr>
      </w:pPr>
    </w:p>
    <w:p>
      <w:pPr>
        <w:pStyle w:val="caption"/>
        <w:rPr>
          <w:ins w:id="105" w:date="2021-09-27T14:28:21Z" w:author="Vlad Kopchev"/>
        </w:rPr>
      </w:pPr>
    </w:p>
    <w:p>
      <w:pPr>
        <w:pStyle w:val="caption"/>
        <w:rPr>
          <w:ins w:id="106" w:date="2021-09-27T14:28:21Z" w:author="Vlad Kopchev"/>
        </w:rPr>
      </w:pPr>
    </w:p>
    <w:p>
      <w:pPr>
        <w:pStyle w:val="caption"/>
        <w:rPr>
          <w:ins w:id="107" w:date="2021-09-27T14:28:21Z" w:author="Vlad Kopchev"/>
        </w:rPr>
      </w:pPr>
    </w:p>
    <w:p>
      <w:pPr>
        <w:pStyle w:val="caption"/>
        <w:rPr>
          <w:ins w:id="108" w:date="2021-09-27T14:28:21Z" w:author="Vlad Kopchev"/>
        </w:rPr>
      </w:pPr>
    </w:p>
    <w:p>
      <w:pPr>
        <w:pStyle w:val="caption"/>
        <w:rPr>
          <w:ins w:id="109" w:date="2021-09-27T14:28:21Z" w:author="Vlad Kopchev"/>
        </w:rPr>
      </w:pPr>
    </w:p>
    <w:p>
      <w:pPr>
        <w:pStyle w:val="caption"/>
        <w:rPr>
          <w:ins w:id="110" w:date="2021-09-27T14:28:21Z" w:author="Vlad Kopchev"/>
        </w:rPr>
      </w:pPr>
    </w:p>
    <w:p>
      <w:pPr>
        <w:pStyle w:val="caption"/>
        <w:rPr>
          <w:ins w:id="111" w:date="2021-09-27T14:28:21Z" w:author="Vlad Kopchev"/>
        </w:rPr>
      </w:pPr>
    </w:p>
    <w:p>
      <w:pPr>
        <w:pStyle w:val="caption"/>
        <w:rPr>
          <w:ins w:id="112" w:date="2021-09-27T14:28:21Z" w:author="Vlad Kopchev"/>
        </w:rPr>
      </w:pPr>
    </w:p>
    <w:p>
      <w:pPr>
        <w:pStyle w:val="caption"/>
        <w:rPr>
          <w:ins w:id="113" w:date="2021-09-27T14:28:21Z" w:author="Vlad Kopchev"/>
        </w:rPr>
      </w:pPr>
    </w:p>
    <w:p>
      <w:pPr>
        <w:pStyle w:val="caption"/>
        <w:rPr>
          <w:ins w:id="114" w:date="2021-09-27T14:28:21Z" w:author="Vlad Kopchev"/>
        </w:rPr>
      </w:pPr>
    </w:p>
    <w:p>
      <w:pPr>
        <w:pStyle w:val="caption"/>
        <w:rPr>
          <w:ins w:id="115" w:date="2021-09-27T14:28:21Z" w:author="Vlad Kopchev"/>
        </w:rPr>
      </w:pPr>
    </w:p>
    <w:p>
      <w:pPr>
        <w:pStyle w:val="caption"/>
        <w:rPr>
          <w:ins w:id="116" w:date="2021-09-27T14:28:21Z" w:author="Vlad Kopchev"/>
        </w:rPr>
      </w:pPr>
    </w:p>
    <w:p>
      <w:pPr>
        <w:pStyle w:val="caption"/>
        <w:rPr>
          <w:ins w:id="117" w:date="2021-09-27T14:28:21Z" w:author="Vlad Kopchev"/>
        </w:rPr>
      </w:pPr>
    </w:p>
    <w:p>
      <w:pPr>
        <w:pStyle w:val="caption"/>
        <w:rPr>
          <w:ins w:id="118" w:date="2021-09-27T14:28:21Z" w:author="Vlad Kopchev"/>
        </w:rPr>
      </w:pPr>
    </w:p>
    <w:p>
      <w:pPr>
        <w:pStyle w:val="caption"/>
        <w:rPr>
          <w:ins w:id="119" w:date="2021-09-27T14:28:21Z" w:author="Vlad Kopchev"/>
        </w:rPr>
      </w:pPr>
    </w:p>
    <w:p>
      <w:pPr>
        <w:pStyle w:val="caption"/>
        <w:rPr>
          <w:ins w:id="120" w:date="2021-09-27T14:28:21Z" w:author="Vlad Kopchev"/>
        </w:rPr>
      </w:pPr>
    </w:p>
    <w:p>
      <w:pPr>
        <w:pStyle w:val="caption"/>
        <w:rPr>
          <w:ins w:id="121" w:date="2021-09-27T14:28:21Z" w:author="Vlad Kopchev"/>
        </w:rPr>
      </w:pPr>
    </w:p>
    <w:p>
      <w:pPr>
        <w:pStyle w:val="caption"/>
        <w:rPr>
          <w:ins w:id="122" w:date="2021-09-27T14:28:21Z" w:author="Vlad Kopchev"/>
        </w:rPr>
      </w:pPr>
    </w:p>
    <w:p>
      <w:pPr>
        <w:pStyle w:val="caption"/>
        <w:rPr>
          <w:ins w:id="123" w:date="2021-09-27T14:28:21Z" w:author="Vlad Kopchev"/>
        </w:rPr>
      </w:pPr>
    </w:p>
    <w:p>
      <w:pPr>
        <w:pStyle w:val="caption"/>
      </w:pPr>
      <w:r>
        <w:rPr>
          <w:rFonts w:cs="Arial Unicode MS" w:eastAsia="Arial Unicode MS" w:hint="default"/>
          <w:rtl w:val="0"/>
          <w:lang w:val="ru-RU"/>
        </w:rPr>
        <w:t xml:space="preserve">Рисунок </w:t>
      </w:r>
      <w:r>
        <w:rPr>
          <w:rFonts w:cs="Arial Unicode MS" w:eastAsia="Arial Unicode MS"/>
          <w:rtl w:val="0"/>
          <w:lang w:val="ru-RU"/>
        </w:rPr>
        <w:t xml:space="preserve">2.1. </w:t>
      </w:r>
      <w:r>
        <w:rPr>
          <w:rFonts w:cs="Arial Unicode MS" w:eastAsia="Arial Unicode MS" w:hint="default"/>
          <w:rtl w:val="0"/>
          <w:lang w:val="ru-RU"/>
        </w:rPr>
        <w:t xml:space="preserve">Диаграмма в нотации </w:t>
      </w:r>
      <w:r>
        <w:rPr>
          <w:rFonts w:cs="Arial Unicode MS" w:eastAsia="Arial Unicode MS"/>
          <w:rtl w:val="0"/>
          <w:lang w:val="ru-RU"/>
        </w:rPr>
        <w:t>!!!</w:t>
      </w:r>
    </w:p>
    <w:p>
      <w:pPr>
        <w:pStyle w:val="Heading 2"/>
        <w:numPr>
          <w:ilvl w:val="1"/>
          <w:numId w:val="22"/>
        </w:numPr>
      </w:pPr>
      <w:bookmarkStart w:name="_Toc7" w:id="124"/>
      <w:r>
        <w:rPr>
          <w:rFonts w:cs="Arial Unicode MS" w:eastAsia="Arial Unicode MS" w:hint="default"/>
          <w:rtl w:val="0"/>
          <w:lang w:val="ru-RU"/>
        </w:rPr>
        <w:t>Описание сущностей им связей</w:t>
      </w:r>
      <w:bookmarkEnd w:id="124"/>
    </w:p>
    <w:p>
      <w:pPr>
        <w:pStyle w:val="Body"/>
        <w:ind w:left="720"/>
        <w:rPr>
          <w:ins w:id="125" w:date="2021-09-27T16:44:13Z" w:author="Vlad Kopchev"/>
        </w:rPr>
      </w:pPr>
      <w:ins w:id="126" w:date="2021-09-27T16:44:13Z" w:author="Vlad Kopchev">
        <w:r>
          <w:rPr>
            <w:rtl w:val="0"/>
            <w:lang w:val="ru-RU"/>
          </w:rPr>
          <w:t>Товары и производители</w:t>
        </w:r>
      </w:ins>
      <w:ins w:id="127" w:date="2021-09-27T16:44:13Z" w:author="Vlad Kopchev">
        <w:r>
          <w:rPr>
            <w:rtl w:val="0"/>
            <w:lang w:val="ru-RU"/>
          </w:rPr>
          <w:t xml:space="preserve">. </w:t>
        </w:r>
      </w:ins>
      <w:ins w:id="128" w:date="2021-09-27T16:44:13Z" w:author="Vlad Kopchev">
        <w:r>
          <w:rPr>
            <w:rtl w:val="0"/>
            <w:lang w:val="ru-RU"/>
          </w:rPr>
          <w:t>Предметная область</w:t>
        </w:r>
      </w:ins>
      <w:ins w:id="129" w:date="2021-09-27T16:44:13Z" w:author="Vlad Kopchev">
        <w:r>
          <w:rPr>
            <w:rtl w:val="0"/>
            <w:lang w:val="ru-RU"/>
          </w:rPr>
          <w:t xml:space="preserve">: </w:t>
        </w:r>
      </w:ins>
      <w:ins w:id="130" w:date="2021-09-27T16:44:13Z" w:author="Vlad Kopchev">
        <w:r>
          <w:rPr>
            <w:rtl w:val="0"/>
            <w:lang w:val="ru-RU"/>
          </w:rPr>
          <w:t xml:space="preserve">продавцы на </w:t>
        </w:r>
      </w:ins>
      <w:ins w:id="131" w:date="2021-09-27T16:44:13Z" w:author="Vlad Kopchev">
        <w:r>
          <w:rPr>
            <w:rtl w:val="0"/>
            <w:lang w:val="en-US"/>
          </w:rPr>
          <w:t xml:space="preserve">Amazon </w:t>
        </w:r>
      </w:ins>
      <w:ins w:id="132" w:date="2021-09-27T16:44:13Z" w:author="Vlad Kopchev">
        <w:r>
          <w:rPr>
            <w:rtl w:val="0"/>
            <w:lang w:val="ru-RU"/>
          </w:rPr>
          <w:t>продают товары</w:t>
        </w:r>
      </w:ins>
      <w:ins w:id="133" w:date="2021-09-27T16:44:13Z" w:author="Vlad Kopchev">
        <w:r>
          <w:rPr>
            <w:rtl w:val="0"/>
            <w:lang w:val="ru-RU"/>
          </w:rPr>
          <w:t xml:space="preserve">, </w:t>
        </w:r>
      </w:ins>
      <w:ins w:id="134" w:date="2021-09-27T16:44:13Z" w:author="Vlad Kopchev">
        <w:r>
          <w:rPr>
            <w:rtl w:val="0"/>
            <w:lang w:val="ru-RU"/>
          </w:rPr>
          <w:t>потребители пишут отзывы и ставят рейтинги</w:t>
        </w:r>
      </w:ins>
      <w:ins w:id="135" w:date="2021-09-27T16:44:13Z" w:author="Vlad Kopchev">
        <w:r>
          <w:rPr>
            <w:rtl w:val="0"/>
            <w:lang w:val="ru-RU"/>
          </w:rPr>
          <w:t xml:space="preserve">. </w:t>
        </w:r>
      </w:ins>
      <w:ins w:id="136" w:date="2021-09-27T16:44:13Z" w:author="Vlad Kopchev">
        <w:r>
          <w:rPr>
            <w:rtl w:val="0"/>
            <w:lang w:val="ru-RU"/>
          </w:rPr>
          <w:t>Словарь сущностей</w:t>
        </w:r>
      </w:ins>
      <w:ins w:id="137" w:date="2021-09-27T16:44:13Z" w:author="Vlad Kopchev">
        <w:r>
          <w:rPr>
            <w:rtl w:val="0"/>
            <w:lang w:val="ru-RU"/>
          </w:rPr>
          <w:t xml:space="preserve">: </w:t>
        </w:r>
      </w:ins>
      <w:ins w:id="138" w:date="2021-09-27T16:44:13Z" w:author="Vlad Kopchev">
        <w:r>
          <w:rPr>
            <w:rtl w:val="0"/>
            <w:lang w:val="fr-FR"/>
          </w:rPr>
          <w:t>manufacturer</w:t>
        </w:r>
      </w:ins>
      <w:ins w:id="139" w:date="2021-09-27T16:44:13Z" w:author="Vlad Kopchev">
        <w:r>
          <w:rPr>
            <w:rtl w:val="0"/>
            <w:lang w:val="en-US"/>
          </w:rPr>
          <w:t xml:space="preserve">, </w:t>
        </w:r>
      </w:ins>
      <w:ins w:id="140" w:date="2021-09-27T16:44:13Z" w:author="Vlad Kopchev">
        <w:r>
          <w:rPr>
            <w:rtl w:val="0"/>
            <w:lang w:val="en-US"/>
          </w:rPr>
          <w:t>amazon_category_and_sub_category</w:t>
        </w:r>
      </w:ins>
      <w:ins w:id="141" w:date="2021-09-27T16:44:13Z" w:author="Vlad Kopchev">
        <w:r>
          <w:rPr>
            <w:rtl w:val="0"/>
            <w:lang w:val="en-US"/>
          </w:rPr>
          <w:t xml:space="preserve">. </w:t>
        </w:r>
      </w:ins>
      <w:ins w:id="142" w:date="2021-09-27T16:44:13Z" w:author="Vlad Kopchev">
        <w:r>
          <w:rPr>
            <w:rtl w:val="0"/>
            <w:lang w:val="ru-RU"/>
          </w:rPr>
          <w:t>Добавить еще</w:t>
        </w:r>
      </w:ins>
      <w:ins w:id="143" w:date="2021-09-27T16:44:13Z" w:author="Vlad Kopchev">
        <w:r>
          <w:rPr>
            <w:rtl w:val="0"/>
            <w:lang w:val="ru-RU"/>
          </w:rPr>
          <w:t xml:space="preserve">? </w:t>
        </w:r>
      </w:ins>
      <w:ins w:id="144" w:date="2021-09-27T16:44:13Z" w:author="Vlad Kopchev">
        <w:r>
          <w:rPr>
            <w:rtl w:val="0"/>
            <w:lang w:val="ru-RU"/>
          </w:rPr>
          <w:t>Описания потом</w:t>
        </w:r>
      </w:ins>
      <w:ins w:id="145" w:date="2021-09-27T16:44:13Z" w:author="Vlad Kopchev">
        <w:r>
          <w:rPr>
            <w:rtl w:val="0"/>
            <w:lang w:val="ru-RU"/>
          </w:rPr>
          <w:t xml:space="preserve">, </w:t>
        </w:r>
      </w:ins>
      <w:ins w:id="146" w:date="2021-09-27T16:44:13Z" w:author="Vlad Kopchev">
        <w:r>
          <w:rPr>
            <w:rtl w:val="0"/>
            <w:lang w:val="ru-RU"/>
          </w:rPr>
          <w:t>ибо очевидно</w:t>
        </w:r>
      </w:ins>
      <w:ins w:id="147" w:date="2021-09-27T16:44:13Z" w:author="Vlad Kopchev">
        <w:r>
          <w:rPr>
            <w:rtl w:val="0"/>
            <w:lang w:val="ru-RU"/>
          </w:rPr>
          <w:t>.</w:t>
        </w:r>
      </w:ins>
    </w:p>
    <w:p>
      <w:pPr>
        <w:pStyle w:val="Body"/>
        <w:ind w:left="720"/>
        <w:rPr>
          <w:ins w:id="148" w:date="2021-09-27T16:44:13Z" w:author="Vlad Kopchev"/>
        </w:rPr>
      </w:pPr>
      <w:ins w:id="149" w:date="2021-09-27T16:44:13Z" w:author="Vlad Kopchev">
        <w:r>
          <w:rPr>
            <w:rtl w:val="0"/>
            <w:lang w:val="ru-RU"/>
          </w:rPr>
          <w:t>ВОПРОС</w:t>
        </w:r>
      </w:ins>
      <w:ins w:id="150" w:date="2021-09-27T16:44:13Z" w:author="Vlad Kopchev">
        <w:r>
          <w:rPr>
            <w:rtl w:val="0"/>
            <w:lang w:val="ru-RU"/>
          </w:rPr>
          <w:t xml:space="preserve">: </w:t>
        </w:r>
      </w:ins>
      <w:ins w:id="151" w:date="2021-09-27T16:44:13Z" w:author="Vlad Kopchev">
        <w:r>
          <w:rPr>
            <w:rtl w:val="0"/>
            <w:lang w:val="ru-RU"/>
          </w:rPr>
          <w:t xml:space="preserve">сделать нормальный список </w:t>
        </w:r>
      </w:ins>
      <w:ins w:id="152" w:date="2021-09-27T16:44:13Z" w:author="Vlad Kopchev">
        <w:r>
          <w:rPr>
            <w:rtl w:val="0"/>
            <w:lang w:val="en-US"/>
          </w:rPr>
          <w:t>items</w:t>
        </w:r>
      </w:ins>
      <w:ins w:id="153" w:date="2021-09-27T16:44:13Z" w:author="Vlad Kopchev">
        <w:r>
          <w:rPr>
            <w:rtl w:val="0"/>
            <w:lang w:val="ru-RU"/>
          </w:rPr>
          <w:t xml:space="preserve"> вместо ссылок в </w:t>
        </w:r>
      </w:ins>
      <w:ins w:id="154" w:date="2021-09-27T16:44:13Z" w:author="Vlad Kopchev">
        <w:r>
          <w:rPr>
            <w:rtl w:val="0"/>
            <w:lang w:val="en-US"/>
          </w:rPr>
          <w:t xml:space="preserve">customers also bought </w:t>
        </w:r>
      </w:ins>
      <w:ins w:id="155" w:date="2021-09-27T16:44:13Z" w:author="Vlad Kopchev">
        <w:r>
          <w:rPr>
            <w:rtl w:val="0"/>
            <w:lang w:val="ru-RU"/>
          </w:rPr>
          <w:t xml:space="preserve">и сделать связь собственно с тем же </w:t>
        </w:r>
      </w:ins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508155</wp:posOffset>
            </wp:positionV>
            <wp:extent cx="5936616" cy="3847945"/>
            <wp:effectExtent l="0" t="0" r="0" b="0"/>
            <wp:wrapThrough wrapText="bothSides" distL="152400" distR="152400">
              <wp:wrapPolygon edited="1">
                <wp:start x="7491" y="0"/>
                <wp:lineTo x="9261" y="1681"/>
                <wp:lineTo x="11712" y="1681"/>
                <wp:lineTo x="11712" y="420"/>
                <wp:lineTo x="18005" y="420"/>
                <wp:lineTo x="18005" y="2984"/>
                <wp:lineTo x="15172" y="3026"/>
                <wp:lineTo x="15390" y="3152"/>
                <wp:lineTo x="14899" y="2984"/>
                <wp:lineTo x="13347" y="3026"/>
                <wp:lineTo x="13211" y="8909"/>
                <wp:lineTo x="15499" y="8909"/>
                <wp:lineTo x="16888" y="9371"/>
                <wp:lineTo x="17596" y="10002"/>
                <wp:lineTo x="17732" y="10338"/>
                <wp:lineTo x="17678" y="10884"/>
                <wp:lineTo x="17269" y="11430"/>
                <wp:lineTo x="16207" y="11977"/>
                <wp:lineTo x="14954" y="12229"/>
                <wp:lineTo x="13074" y="12145"/>
                <wp:lineTo x="11740" y="11682"/>
                <wp:lineTo x="11059" y="11094"/>
                <wp:lineTo x="10868" y="10674"/>
                <wp:lineTo x="8498" y="18070"/>
                <wp:lineTo x="9969" y="18322"/>
                <wp:lineTo x="11004" y="18868"/>
                <wp:lineTo x="11413" y="19415"/>
                <wp:lineTo x="11413" y="20129"/>
                <wp:lineTo x="11004" y="20675"/>
                <wp:lineTo x="9996" y="21222"/>
                <wp:lineTo x="8798" y="21474"/>
                <wp:lineTo x="7000" y="21390"/>
                <wp:lineTo x="5720" y="20928"/>
                <wp:lineTo x="5094" y="20381"/>
                <wp:lineTo x="4903" y="19919"/>
                <wp:lineTo x="4985" y="19373"/>
                <wp:lineTo x="5420" y="18826"/>
                <wp:lineTo x="6401" y="18322"/>
                <wp:lineTo x="7654" y="18070"/>
                <wp:lineTo x="8471" y="18028"/>
                <wp:lineTo x="10923" y="10380"/>
                <wp:lineTo x="13211" y="3236"/>
                <wp:lineTo x="13129" y="8909"/>
                <wp:lineTo x="13211" y="8489"/>
                <wp:lineTo x="13211" y="3530"/>
                <wp:lineTo x="11195" y="9791"/>
                <wp:lineTo x="12094" y="9203"/>
                <wp:lineTo x="13129" y="8909"/>
                <wp:lineTo x="13211" y="3236"/>
                <wp:lineTo x="13265" y="3068"/>
                <wp:lineTo x="13129" y="3152"/>
                <wp:lineTo x="13238" y="2984"/>
                <wp:lineTo x="11712" y="2984"/>
                <wp:lineTo x="11712" y="1723"/>
                <wp:lineTo x="9179" y="1807"/>
                <wp:lineTo x="7463" y="3404"/>
                <wp:lineTo x="6619" y="2577"/>
                <wp:lineTo x="6619" y="11220"/>
                <wp:lineTo x="6619" y="11346"/>
                <wp:lineTo x="7382" y="11556"/>
                <wp:lineTo x="7926" y="12103"/>
                <wp:lineTo x="8172" y="12649"/>
                <wp:lineTo x="8144" y="13574"/>
                <wp:lineTo x="7763" y="14246"/>
                <wp:lineTo x="7136" y="14666"/>
                <wp:lineTo x="5965" y="14666"/>
                <wp:lineTo x="5284" y="14162"/>
                <wp:lineTo x="4957" y="13532"/>
                <wp:lineTo x="4957" y="12565"/>
                <wp:lineTo x="5393" y="11809"/>
                <wp:lineTo x="5965" y="11430"/>
                <wp:lineTo x="6619" y="11262"/>
                <wp:lineTo x="6619" y="11220"/>
                <wp:lineTo x="6619" y="2577"/>
                <wp:lineTo x="5747" y="1723"/>
                <wp:lineTo x="3296" y="1723"/>
                <wp:lineTo x="3296" y="2984"/>
                <wp:lineTo x="0" y="2984"/>
                <wp:lineTo x="0" y="420"/>
                <wp:lineTo x="3296" y="420"/>
                <wp:lineTo x="3296" y="1681"/>
                <wp:lineTo x="5829" y="1597"/>
                <wp:lineTo x="7491" y="0"/>
                <wp:lineTo x="18113" y="0"/>
                <wp:lineTo x="18113" y="15927"/>
                <wp:lineTo x="19993" y="16221"/>
                <wp:lineTo x="21001" y="16725"/>
                <wp:lineTo x="21464" y="17272"/>
                <wp:lineTo x="21546" y="17860"/>
                <wp:lineTo x="21219" y="18448"/>
                <wp:lineTo x="20265" y="19037"/>
                <wp:lineTo x="18767" y="19373"/>
                <wp:lineTo x="16888" y="19289"/>
                <wp:lineTo x="15553" y="18826"/>
                <wp:lineTo x="14872" y="18238"/>
                <wp:lineTo x="14709" y="17818"/>
                <wp:lineTo x="14790" y="17272"/>
                <wp:lineTo x="15253" y="16725"/>
                <wp:lineTo x="16261" y="16221"/>
                <wp:lineTo x="18113" y="15927"/>
                <wp:lineTo x="18113" y="0"/>
                <wp:lineTo x="7491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.drawi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847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ins w:id="156" w:date="2021-09-27T16:44:13Z" w:author="Vlad Kopchev">
        <w:r>
          <w:rPr>
            <w:rtl w:val="0"/>
            <w:lang w:val="ru-RU"/>
          </w:rPr>
          <w:t>названием с покупателями</w:t>
        </w:r>
      </w:ins>
      <w:ins w:id="157" w:date="2021-09-27T16:44:13Z" w:author="Vlad Kopchev">
        <w:r>
          <w:rPr>
            <w:rtl w:val="0"/>
            <w:lang w:val="ru-RU"/>
          </w:rPr>
          <w:t xml:space="preserve">? </w:t>
        </w:r>
      </w:ins>
      <w:ins w:id="158" w:date="2021-09-27T16:44:13Z" w:author="Vlad Kopchev">
        <w:r>
          <w:rPr>
            <w:rtl w:val="0"/>
            <w:lang w:val="ru-RU"/>
          </w:rPr>
          <w:t>Также</w:t>
        </w:r>
      </w:ins>
      <w:ins w:id="159" w:date="2021-09-27T16:44:13Z" w:author="Vlad Kopchev">
        <w:r>
          <w:rPr>
            <w:rtl w:val="0"/>
            <w:lang w:val="ru-RU"/>
          </w:rPr>
          <w:t xml:space="preserve">: </w:t>
        </w:r>
      </w:ins>
      <w:ins w:id="160" w:date="2021-09-27T16:44:13Z" w:author="Vlad Kopchev">
        <w:r>
          <w:rPr>
            <w:rtl w:val="0"/>
            <w:lang w:val="ru-RU"/>
          </w:rPr>
          <w:t>покупатели – отзывы</w:t>
        </w:r>
      </w:ins>
      <w:ins w:id="161" w:date="2021-09-27T16:44:13Z" w:author="Vlad Kopchev">
        <w:r>
          <w:rPr>
            <w:rtl w:val="0"/>
            <w:lang w:val="ru-RU"/>
          </w:rPr>
          <w:t xml:space="preserve">, </w:t>
        </w:r>
      </w:ins>
      <w:ins w:id="162" w:date="2021-09-27T16:44:13Z" w:author="Vlad Kopchev">
        <w:r>
          <w:rPr>
            <w:rtl w:val="0"/>
            <w:lang w:val="ru-RU"/>
          </w:rPr>
          <w:t>сущность покупатели может быть полезной но я не знаю насколько</w:t>
        </w:r>
      </w:ins>
      <w:ins w:id="163" w:date="2021-09-27T16:44:13Z" w:author="Vlad Kopchev">
        <w:r>
          <w:rPr>
            <w:rtl w:val="0"/>
            <w:lang w:val="ru-RU"/>
          </w:rPr>
          <w:t>.</w:t>
        </w:r>
      </w:ins>
    </w:p>
    <w:p>
      <w:pPr>
        <w:pStyle w:val="Body"/>
        <w:ind w:left="720"/>
        <w:rPr>
          <w:ins w:id="164" w:date="2021-09-27T16:44:13Z" w:author="Vlad Kopchev"/>
        </w:rPr>
      </w:pPr>
      <w:ins w:id="165" w:date="2021-09-27T16:44:13Z" w:author="Vlad Kopchev">
        <w:r>
          <w:rPr>
            <w:rtl w:val="0"/>
            <w:lang w:val="ru-RU"/>
          </w:rPr>
          <w:t>ЕЩЕ</w:t>
        </w:r>
      </w:ins>
      <w:ins w:id="166" w:date="2021-09-27T16:44:13Z" w:author="Vlad Kopchev">
        <w:r>
          <w:rPr>
            <w:rtl w:val="0"/>
            <w:lang w:val="ru-RU"/>
          </w:rPr>
          <w:t xml:space="preserve">: </w:t>
        </w:r>
      </w:ins>
      <w:ins w:id="167" w:date="2021-09-27T16:44:13Z" w:author="Vlad Kopchev">
        <w:r>
          <w:rPr>
            <w:rtl w:val="0"/>
            <w:lang w:val="ru-RU"/>
          </w:rPr>
          <w:t>замысел следующий</w:t>
        </w:r>
      </w:ins>
      <w:ins w:id="168" w:date="2021-09-27T16:44:13Z" w:author="Vlad Kopchev">
        <w:r>
          <w:rPr>
            <w:rtl w:val="0"/>
            <w:lang w:val="ru-RU"/>
          </w:rPr>
          <w:t xml:space="preserve">. </w:t>
        </w:r>
      </w:ins>
      <w:ins w:id="169" w:date="2021-09-27T16:44:13Z" w:author="Vlad Kopchev">
        <w:r>
          <w:rPr>
            <w:rtl w:val="0"/>
            <w:lang w:val="ru-RU"/>
          </w:rPr>
          <w:t>Про производителей ничего неизвестно</w:t>
        </w:r>
      </w:ins>
      <w:ins w:id="170" w:date="2021-09-27T16:44:13Z" w:author="Vlad Kopchev">
        <w:r>
          <w:rPr>
            <w:rtl w:val="0"/>
            <w:lang w:val="ru-RU"/>
          </w:rPr>
          <w:t xml:space="preserve">, </w:t>
        </w:r>
      </w:ins>
      <w:ins w:id="171" w:date="2021-09-27T16:44:13Z" w:author="Vlad Kopchev">
        <w:r>
          <w:rPr>
            <w:rtl w:val="0"/>
            <w:lang w:val="ru-RU"/>
          </w:rPr>
          <w:t>про продукты и покупателей — да</w:t>
        </w:r>
      </w:ins>
      <w:ins w:id="172" w:date="2021-09-27T16:44:13Z" w:author="Vlad Kopchev">
        <w:r>
          <w:rPr>
            <w:rtl w:val="0"/>
            <w:lang w:val="ru-RU"/>
          </w:rPr>
          <w:t xml:space="preserve">. </w:t>
        </w:r>
      </w:ins>
      <w:ins w:id="173" w:date="2021-09-27T16:44:13Z" w:author="Vlad Kopchev">
        <w:r>
          <w:rPr>
            <w:rtl w:val="0"/>
            <w:lang w:val="ru-RU"/>
          </w:rPr>
          <w:t>Суть в том</w:t>
        </w:r>
      </w:ins>
      <w:ins w:id="174" w:date="2021-09-27T16:44:13Z" w:author="Vlad Kopchev">
        <w:r>
          <w:rPr>
            <w:rtl w:val="0"/>
            <w:lang w:val="ru-RU"/>
          </w:rPr>
          <w:t xml:space="preserve">, </w:t>
        </w:r>
      </w:ins>
      <w:ins w:id="175" w:date="2021-09-27T16:44:13Z" w:author="Vlad Kopchev">
        <w:r>
          <w:rPr>
            <w:rtl w:val="0"/>
            <w:lang w:val="ru-RU"/>
          </w:rPr>
          <w:t>чтобы на основании последних двух составлять аналитику для первых</w:t>
        </w:r>
      </w:ins>
      <w:ins w:id="176" w:date="2021-09-27T16:44:13Z" w:author="Vlad Kopchev">
        <w:r>
          <w:rPr>
            <w:rtl w:val="0"/>
            <w:lang w:val="ru-RU"/>
          </w:rPr>
          <w:t xml:space="preserve">, </w:t>
        </w:r>
      </w:ins>
      <w:ins w:id="177" w:date="2021-09-27T16:44:13Z" w:author="Vlad Kopchev">
        <w:r>
          <w:rPr>
            <w:rtl w:val="0"/>
            <w:lang w:val="ru-RU"/>
          </w:rPr>
          <w:t>то есть</w:t>
        </w:r>
      </w:ins>
      <w:ins w:id="178" w:date="2021-09-27T16:44:13Z" w:author="Vlad Kopchev">
        <w:r>
          <w:rPr>
            <w:rtl w:val="0"/>
            <w:lang w:val="ru-RU"/>
          </w:rPr>
          <w:t xml:space="preserve">, </w:t>
        </w:r>
      </w:ins>
      <w:ins w:id="179" w:date="2021-09-27T16:44:13Z" w:author="Vlad Kopchev">
        <w:r>
          <w:rPr>
            <w:rtl w:val="0"/>
            <w:lang w:val="ru-RU"/>
          </w:rPr>
          <w:t>функционал заключается в вычислении разных метрик для производителей</w:t>
        </w:r>
      </w:ins>
      <w:ins w:id="180" w:date="2021-09-27T16:44:13Z" w:author="Vlad Kopchev">
        <w:r>
          <w:rPr>
            <w:rtl w:val="0"/>
            <w:lang w:val="ru-RU"/>
          </w:rPr>
          <w:t xml:space="preserve">. </w:t>
        </w:r>
      </w:ins>
      <w:ins w:id="181" w:date="2021-09-27T16:44:13Z" w:author="Vlad Kopchev">
        <w:r>
          <w:rPr>
            <w:rtl w:val="0"/>
            <w:lang w:val="ru-RU"/>
          </w:rPr>
          <w:t>Нужно ли эти метрики добавлять в список атрибутов тоже заранее</w:t>
        </w:r>
      </w:ins>
      <w:ins w:id="182" w:date="2021-09-27T16:44:13Z" w:author="Vlad Kopchev">
        <w:r>
          <w:rPr>
            <w:rtl w:val="0"/>
            <w:lang w:val="ru-RU"/>
          </w:rPr>
          <w:t>?</w:t>
        </w:r>
      </w:ins>
    </w:p>
    <w:p>
      <w:pPr>
        <w:pStyle w:val="Body"/>
        <w:ind w:left="720"/>
        <w:rPr>
          <w:ins w:id="183" w:date="2021-09-27T16:44:13Z" w:author="Vlad Kopchev"/>
        </w:rPr>
      </w:pPr>
      <w:ins w:id="184" w:date="2021-09-27T16:44:13Z" w:author="Vlad Kopchev">
        <w:r>
          <w:rPr>
            <w:rtl w:val="0"/>
            <w:lang w:val="ru-RU"/>
          </w:rPr>
          <w:t xml:space="preserve">Нужно еще </w:t>
        </w:r>
      </w:ins>
      <w:ins w:id="185" w:date="2021-09-27T16:44:13Z" w:author="Vlad Kopchev">
        <w:r>
          <w:rPr>
            <w:rtl w:val="0"/>
            <w:lang w:val="ru-RU"/>
          </w:rPr>
          <w:t>2</w:t>
        </w:r>
      </w:ins>
      <w:ins w:id="186" w:date="2021-09-27T16:44:13Z" w:author="Vlad Kopchev">
        <w:r>
          <w:rPr>
            <w:rtl w:val="0"/>
            <w:lang w:val="ru-RU"/>
          </w:rPr>
          <w:t>–</w:t>
        </w:r>
      </w:ins>
      <w:ins w:id="187" w:date="2021-09-27T16:44:13Z" w:author="Vlad Kopchev">
        <w:r>
          <w:rPr>
            <w:rtl w:val="0"/>
            <w:lang w:val="ru-RU"/>
          </w:rPr>
          <w:t xml:space="preserve">3 </w:t>
        </w:r>
      </w:ins>
      <w:ins w:id="188" w:date="2021-09-27T16:44:13Z" w:author="Vlad Kopchev">
        <w:r>
          <w:rPr>
            <w:rtl w:val="0"/>
            <w:lang w:val="ru-RU"/>
          </w:rPr>
          <w:t>сущности какие</w:t>
        </w:r>
      </w:ins>
      <w:ins w:id="189" w:date="2021-09-27T16:44:13Z" w:author="Vlad Kopchev">
        <w:r>
          <w:rPr>
            <w:rtl w:val="0"/>
            <w:lang w:val="ru-RU"/>
          </w:rPr>
          <w:t>-</w:t>
        </w:r>
      </w:ins>
      <w:ins w:id="190" w:date="2021-09-27T16:44:13Z" w:author="Vlad Kopchev">
        <w:r>
          <w:rPr>
            <w:rtl w:val="0"/>
            <w:lang w:val="ru-RU"/>
          </w:rPr>
          <w:t>то добавить</w:t>
        </w:r>
      </w:ins>
      <w:ins w:id="191" w:date="2021-09-27T16:44:13Z" w:author="Vlad Kopchev">
        <w:r>
          <w:rPr>
            <w:rtl w:val="0"/>
            <w:lang w:val="ru-RU"/>
          </w:rPr>
          <w:t xml:space="preserve">? </w:t>
        </w:r>
      </w:ins>
      <w:ins w:id="192" w:date="2021-09-27T16:44:13Z" w:author="Vlad Kopchev">
        <w:r>
          <w:rPr>
            <w:rtl w:val="0"/>
            <w:lang w:val="ru-RU"/>
          </w:rPr>
          <w:t>Может</w:t>
        </w:r>
      </w:ins>
      <w:ins w:id="193" w:date="2021-09-27T16:44:13Z" w:author="Vlad Kopchev">
        <w:r>
          <w:rPr>
            <w:rtl w:val="0"/>
            <w:lang w:val="ru-RU"/>
          </w:rPr>
          <w:t xml:space="preserve">, </w:t>
        </w:r>
      </w:ins>
      <w:ins w:id="194" w:date="2021-09-27T16:44:13Z" w:author="Vlad Kopchev">
        <w:r>
          <w:rPr>
            <w:rtl w:val="0"/>
            <w:lang w:val="ru-RU"/>
          </w:rPr>
          <w:t>категорию и субкатегорию тоже сделать сущностью со связями</w:t>
        </w:r>
      </w:ins>
      <w:ins w:id="195" w:date="2021-09-27T16:44:13Z" w:author="Vlad Kopchev">
        <w:r>
          <w:rPr>
            <w:rtl w:val="0"/>
            <w:lang w:val="ru-RU"/>
          </w:rPr>
          <w:t xml:space="preserve">: </w:t>
        </w:r>
      </w:ins>
      <w:ins w:id="196" w:date="2021-09-27T16:44:13Z" w:author="Vlad Kopchev">
        <w:r>
          <w:rPr>
            <w:rtl w:val="0"/>
            <w:lang w:val="ru-RU"/>
          </w:rPr>
          <w:t>товар имеет субкатегорию которая является частью категории</w:t>
        </w:r>
      </w:ins>
      <w:ins w:id="197" w:date="2021-09-27T16:44:13Z" w:author="Vlad Kopchev">
        <w:r>
          <w:rPr>
            <w:rtl w:val="0"/>
            <w:lang w:val="ru-RU"/>
          </w:rPr>
          <w:t xml:space="preserve">? </w:t>
        </w:r>
      </w:ins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40" w:lineRule="atLeast"/>
        <w:ind w:left="0" w:right="0" w:firstLine="0"/>
        <w:jc w:val="left"/>
        <w:rPr>
          <w:ins w:id="198" w:date="2021-09-27T16:44:13Z" w:author="Vlad Kopchev"/>
          <w:rFonts w:ascii="Calibri" w:cs="Calibri" w:hAnsi="Calibri" w:eastAsia="Calibri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  <w:ins w:id="199" w:date="2021-09-27T16:44:13Z" w:author="Vlad Kopchev">
        <w:r>
          <w:rPr>
            <w:rFonts w:ascii="Calibri" w:hAnsi="Calibri" w:hint="default"/>
            <w:outline w:val="0"/>
            <w:color w:val="000000"/>
            <w:sz w:val="29"/>
            <w:szCs w:val="29"/>
            <w:shd w:val="clear" w:color="auto" w:fill="ffffff"/>
            <w:rtl w:val="0"/>
            <w:lang w:val="ru-RU"/>
            <w14:textFill>
              <w14:solidFill>
                <w14:srgbClr w14:val="000000">
                  <w14:alpha w14:val="15294"/>
                </w14:srgbClr>
              </w14:solidFill>
            </w14:textFill>
          </w:rPr>
          <w:t>В предметной области должно быть выделено не менее </w:t>
        </w:r>
      </w:ins>
      <w:ins w:id="200" w:date="2021-09-27T16:44:13Z" w:author="Vlad Kopchev">
        <w:r>
          <w:rPr>
            <w:rFonts w:ascii="Calibri" w:hAnsi="Calibri"/>
            <w:b w:val="1"/>
            <w:bCs w:val="1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 xml:space="preserve">5 </w:t>
        </w:r>
      </w:ins>
      <w:ins w:id="201" w:date="2021-09-27T16:44:13Z" w:author="Vlad Kopchev">
        <w:r>
          <w:rPr>
            <w:rFonts w:ascii="Calibri" w:hAnsi="Calibri" w:hint="default"/>
            <w:b w:val="1"/>
            <w:bCs w:val="1"/>
            <w:outline w:val="0"/>
            <w:color w:val="000000"/>
            <w:sz w:val="29"/>
            <w:szCs w:val="29"/>
            <w:shd w:val="clear" w:color="auto" w:fill="ffffff"/>
            <w:rtl w:val="0"/>
            <w:lang w:val="ru-RU"/>
            <w14:textFill>
              <w14:solidFill>
                <w14:srgbClr w14:val="000000">
                  <w14:alpha w14:val="15294"/>
                </w14:srgbClr>
              </w14:solidFill>
            </w14:textFill>
          </w:rPr>
          <w:t xml:space="preserve">сущностей и </w:t>
        </w:r>
      </w:ins>
      <w:ins w:id="202" w:date="2021-09-27T16:44:13Z" w:author="Vlad Kopchev">
        <w:r>
          <w:rPr>
            <w:rFonts w:ascii="Calibri" w:hAnsi="Calibri"/>
            <w:b w:val="1"/>
            <w:bCs w:val="1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 xml:space="preserve">6 </w:t>
        </w:r>
      </w:ins>
      <w:ins w:id="203" w:date="2021-09-27T16:44:13Z" w:author="Vlad Kopchev">
        <w:r>
          <w:rPr>
            <w:rFonts w:ascii="Calibri" w:hAnsi="Calibri" w:hint="default"/>
            <w:b w:val="1"/>
            <w:bCs w:val="1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>связей</w:t>
        </w:r>
      </w:ins>
      <w:ins w:id="204" w:date="2021-09-27T16:44:13Z" w:author="Vlad Kopchev">
        <w:r>
          <w:rPr>
            <w:rFonts w:ascii="Calibri" w:hAnsi="Calibri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>.</w:t>
        </w:r>
      </w:ins>
      <w:ins w:id="205" w:date="2021-09-27T16:44:13Z" w:author="Vlad Kopchev">
        <w:r>
          <w:rPr>
            <w:rFonts w:ascii="Calibri" w:hAnsi="Calibri" w:hint="default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> </w:t>
        </w:r>
      </w:ins>
    </w:p>
    <w:p>
      <w:pPr>
        <w:pStyle w:val="Default"/>
        <w:numPr>
          <w:ilvl w:val="0"/>
          <w:numId w:val="24"/>
        </w:numPr>
        <w:bidi w:val="0"/>
        <w:spacing w:before="0" w:line="340" w:lineRule="atLeast"/>
        <w:ind w:right="0"/>
        <w:jc w:val="left"/>
        <w:rPr>
          <w:rFonts w:ascii="Calibri" w:hAnsi="Calibri" w:hint="default"/>
          <w:outline w:val="0"/>
          <w:color w:val="000000"/>
          <w:sz w:val="29"/>
          <w:szCs w:val="29"/>
          <w:shd w:val="clear" w:color="auto" w:fill="ffffff"/>
          <w:rtl w:val="0"/>
          <w:lang w:val="ru-RU"/>
          <w14:textFill>
            <w14:solidFill>
              <w14:srgbClr w14:val="000000">
                <w14:alpha w14:val="15294"/>
              </w14:srgbClr>
            </w14:solidFill>
          </w14:textFill>
        </w:rPr>
      </w:pPr>
      <w:ins w:id="206" w:date="2021-09-27T16:44:13Z" w:author="Vlad Kopchev">
        <w:r>
          <w:rPr>
            <w:rFonts w:ascii="Calibri" w:hAnsi="Calibri" w:hint="default"/>
            <w:outline w:val="0"/>
            <w:color w:val="000000"/>
            <w:sz w:val="29"/>
            <w:szCs w:val="29"/>
            <w:shd w:val="clear" w:color="auto" w:fill="ffffff"/>
            <w:rtl w:val="0"/>
            <w:lang w:val="ru-RU"/>
            <w14:textFill>
              <w14:solidFill>
                <w14:srgbClr w14:val="000000">
                  <w14:alpha w14:val="15294"/>
                </w14:srgbClr>
              </w14:solidFill>
            </w14:textFill>
          </w:rPr>
          <w:t>Хотя бы одна связь должна быть типа «</w:t>
        </w:r>
      </w:ins>
      <w:ins w:id="207" w:date="2021-09-27T16:44:13Z" w:author="Vlad Kopchev">
        <w:r>
          <w:rPr>
            <w:rFonts w:ascii="Calibri" w:hAnsi="Calibri" w:hint="default"/>
            <w:b w:val="1"/>
            <w:bCs w:val="1"/>
            <w:outline w:val="0"/>
            <w:color w:val="000000"/>
            <w:sz w:val="29"/>
            <w:szCs w:val="29"/>
            <w:shd w:val="clear" w:color="auto" w:fill="ffffff"/>
            <w:rtl w:val="0"/>
            <w:lang w:val="ru-RU"/>
            <w14:textFill>
              <w14:solidFill>
                <w14:srgbClr w14:val="000000">
                  <w14:alpha w14:val="15294"/>
                </w14:srgbClr>
              </w14:solidFill>
            </w14:textFill>
          </w:rPr>
          <w:t>многие</w:t>
        </w:r>
      </w:ins>
      <w:ins w:id="208" w:date="2021-09-27T16:44:13Z" w:author="Vlad Kopchev">
        <w:r>
          <w:rPr>
            <w:rFonts w:ascii="Calibri" w:hAnsi="Calibri"/>
            <w:b w:val="1"/>
            <w:bCs w:val="1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>-</w:t>
        </w:r>
      </w:ins>
      <w:ins w:id="209" w:date="2021-09-27T16:44:13Z" w:author="Vlad Kopchev">
        <w:r>
          <w:rPr>
            <w:rFonts w:ascii="Calibri" w:hAnsi="Calibri" w:hint="default"/>
            <w:b w:val="1"/>
            <w:bCs w:val="1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>ко</w:t>
        </w:r>
      </w:ins>
      <w:ins w:id="210" w:date="2021-09-27T16:44:13Z" w:author="Vlad Kopchev">
        <w:r>
          <w:rPr>
            <w:rFonts w:ascii="Calibri" w:hAnsi="Calibri"/>
            <w:b w:val="1"/>
            <w:bCs w:val="1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>-</w:t>
        </w:r>
      </w:ins>
      <w:ins w:id="211" w:date="2021-09-27T16:44:13Z" w:author="Vlad Kopchev">
        <w:r>
          <w:rPr>
            <w:rFonts w:ascii="Calibri" w:hAnsi="Calibri" w:hint="default"/>
            <w:b w:val="1"/>
            <w:bCs w:val="1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>многим</w:t>
        </w:r>
      </w:ins>
      <w:ins w:id="212" w:date="2021-09-27T16:44:13Z" w:author="Vlad Kopchev">
        <w:r>
          <w:rPr>
            <w:rFonts w:ascii="Calibri" w:hAnsi="Calibri" w:hint="default"/>
            <w:outline w:val="0"/>
            <w:color w:val="000000"/>
            <w:sz w:val="29"/>
            <w:szCs w:val="29"/>
            <w:shd w:val="clear" w:color="auto" w:fill="ffffff"/>
            <w:rtl w:val="0"/>
            <w:lang w:val="it-IT"/>
            <w14:textFill>
              <w14:solidFill>
                <w14:srgbClr w14:val="000000">
                  <w14:alpha w14:val="15294"/>
                </w14:srgbClr>
              </w14:solidFill>
            </w14:textFill>
          </w:rPr>
          <w:t>»</w:t>
        </w:r>
      </w:ins>
      <w:ins w:id="213" w:date="2021-09-27T16:44:13Z" w:author="Vlad Kopchev">
        <w:r>
          <w:rPr>
            <w:rFonts w:ascii="Calibri" w:hAnsi="Calibri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 xml:space="preserve">. </w:t>
        </w:r>
      </w:ins>
      <w:ins w:id="214" w:date="2021-09-27T16:44:13Z" w:author="Vlad Kopchev">
        <w:r>
          <w:rPr>
            <w:rFonts w:ascii="Calibri" w:hAnsi="Calibri" w:hint="default"/>
            <w:outline w:val="0"/>
            <w:color w:val="000000"/>
            <w:sz w:val="29"/>
            <w:szCs w:val="29"/>
            <w:shd w:val="clear" w:color="auto" w:fill="ffffff"/>
            <w:rtl w:val="0"/>
            <w:lang w:val="ru-RU"/>
            <w14:textFill>
              <w14:solidFill>
                <w14:srgbClr w14:val="000000">
                  <w14:alpha w14:val="15294"/>
                </w14:srgbClr>
              </w14:solidFill>
            </w14:textFill>
          </w:rPr>
          <w:t>При </w:t>
        </w:r>
      </w:ins>
      <w:ins w:id="215" w:date="2021-09-27T16:44:13Z" w:author="Vlad Kopchev">
        <w:r>
          <w:rPr>
            <w:rFonts w:ascii="Calibri" w:hAnsi="Calibri" w:hint="default"/>
            <w:outline w:val="0"/>
            <w:color w:val="000000"/>
            <w:sz w:val="29"/>
            <w:szCs w:val="29"/>
            <w:u w:val="single"/>
            <w:shd w:val="clear" w:color="auto" w:fill="ffffff"/>
            <w:rtl w:val="0"/>
            <w:lang w:val="ru-RU"/>
            <w14:textFill>
              <w14:solidFill>
                <w14:srgbClr w14:val="000000">
                  <w14:alpha w14:val="15294"/>
                </w14:srgbClr>
              </w14:solidFill>
            </w14:textFill>
          </w:rPr>
          <w:t>коллективной работе</w:t>
        </w:r>
      </w:ins>
      <w:ins w:id="216" w:date="2021-09-27T16:44:13Z" w:author="Vlad Kopchev">
        <w:r>
          <w:rPr>
            <w:rFonts w:ascii="Calibri" w:hAnsi="Calibri" w:hint="default"/>
            <w:outline w:val="0"/>
            <w:color w:val="000000"/>
            <w:sz w:val="29"/>
            <w:szCs w:val="29"/>
            <w:shd w:val="clear" w:color="auto" w:fill="ffffff"/>
            <w:rtl w:val="0"/>
            <w:lang w:val="ru-RU"/>
            <w14:textFill>
              <w14:solidFill>
                <w14:srgbClr w14:val="000000">
                  <w14:alpha w14:val="15294"/>
                </w14:srgbClr>
              </w14:solidFill>
            </w14:textFill>
          </w:rPr>
          <w:t> желательно увеличить число сущностей до </w:t>
        </w:r>
      </w:ins>
      <w:ins w:id="217" w:date="2021-09-27T16:44:13Z" w:author="Vlad Kopchev">
        <w:r>
          <w:rPr>
            <w:rFonts w:ascii="Calibri" w:hAnsi="Calibri"/>
            <w:b w:val="1"/>
            <w:bCs w:val="1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>7-9</w:t>
        </w:r>
      </w:ins>
      <w:ins w:id="218" w:date="2021-09-27T16:44:13Z" w:author="Vlad Kopchev">
        <w:r>
          <w:rPr>
            <w:rFonts w:ascii="Calibri" w:hAnsi="Calibri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>.</w:t>
        </w:r>
      </w:ins>
      <w:ins w:id="219" w:date="2021-09-27T16:44:13Z" w:author="Vlad Kopchev">
        <w:r>
          <w:rPr>
            <w:rFonts w:ascii="Calibri" w:hAnsi="Calibri" w:hint="default"/>
            <w:outline w:val="0"/>
            <w:color w:val="000000"/>
            <w:sz w:val="29"/>
            <w:szCs w:val="29"/>
            <w:shd w:val="clear" w:color="auto" w:fill="ffffff"/>
            <w:rtl w:val="0"/>
            <w14:textFill>
              <w14:solidFill>
                <w14:srgbClr w14:val="000000">
                  <w14:alpha w14:val="15294"/>
                </w14:srgbClr>
              </w14:solidFill>
            </w14:textFill>
          </w:rPr>
          <w:t> </w:t>
          <w:br w:type="textWrapping"/>
        </w:r>
      </w:ins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340" w:lineRule="atLeast"/>
        <w:ind w:left="1440" w:right="0" w:hanging="720"/>
        <w:jc w:val="left"/>
        <w:rPr>
          <w:rFonts w:ascii="Calibri" w:cs="Calibri" w:hAnsi="Calibri" w:eastAsia="Calibri"/>
          <w:outline w:val="0"/>
          <w:color w:val="000000"/>
          <w:sz w:val="29"/>
          <w:szCs w:val="29"/>
          <w:shd w:val="clear" w:color="auto" w:fill="ffffff"/>
          <w:rtl w:val="0"/>
          <w14:textFill>
            <w14:solidFill>
              <w14:srgbClr w14:val="000000">
                <w14:alpha w14:val="15294"/>
              </w14:srgbClr>
            </w14:solidFill>
          </w14:textFill>
        </w:rPr>
      </w:pPr>
    </w:p>
    <w:p>
      <w:pPr>
        <w:pStyle w:val="Heading"/>
        <w:numPr>
          <w:ilvl w:val="0"/>
          <w:numId w:val="22"/>
        </w:numPr>
      </w:pPr>
      <w:bookmarkStart w:name="_Toc8" w:id="220"/>
      <w:r>
        <w:rPr>
          <w:rFonts w:cs="Arial Unicode MS" w:eastAsia="Arial Unicode MS" w:hint="default"/>
          <w:rtl w:val="0"/>
          <w:lang w:val="ru-RU"/>
        </w:rPr>
        <w:t>Инфологическая модель</w:t>
      </w:r>
      <w:bookmarkEnd w:id="220"/>
    </w:p>
    <w:p>
      <w:pPr>
        <w:pStyle w:val="Heading 2"/>
        <w:numPr>
          <w:ilvl w:val="1"/>
          <w:numId w:val="22"/>
        </w:numPr>
      </w:pPr>
      <w:bookmarkStart w:name="_Toc9" w:id="221"/>
      <w:r>
        <w:rPr>
          <w:rFonts w:cs="Arial Unicode MS" w:eastAsia="Arial Unicode MS" w:hint="default"/>
          <w:rtl w:val="0"/>
          <w:lang w:val="ru-RU"/>
        </w:rPr>
        <w:t>Диаграмма «Таблица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связь»</w:t>
      </w:r>
      <w:bookmarkEnd w:id="221"/>
    </w:p>
    <w:p>
      <w:pPr>
        <w:pStyle w:val="Body"/>
      </w:pPr>
      <w:r>
        <w:rPr>
          <w:rtl w:val="0"/>
          <w:lang w:val="ru-RU"/>
        </w:rPr>
        <w:t>С указанием нотации</w:t>
      </w:r>
      <w:r>
        <w:rPr>
          <w:rtl w:val="0"/>
          <w:lang w:val="ru-RU"/>
        </w:rPr>
        <w:t>!</w:t>
      </w:r>
    </w:p>
    <w:p>
      <w:pPr>
        <w:pStyle w:val="caption"/>
      </w:pPr>
      <w:r>
        <w:drawing xmlns:a="http://schemas.openxmlformats.org/drawingml/2006/main">
          <wp:inline distT="0" distB="0" distL="0" distR="0">
            <wp:extent cx="3652837" cy="2434964"/>
            <wp:effectExtent l="0" t="0" r="0" b="0"/>
            <wp:docPr id="1073741826" name="officeArt object" descr="A picture containing table, sitting, glass, fro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picture containing table, sitting, glass, frontDescription automatically generated" descr="A picture containing table, sitting, glass, front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837" cy="24349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rPr>
          <w:rFonts w:cs="Arial Unicode MS" w:eastAsia="Arial Unicode MS" w:hint="default"/>
          <w:rtl w:val="0"/>
          <w:lang w:val="ru-RU"/>
        </w:rPr>
        <w:t xml:space="preserve">Рисунок </w:t>
      </w:r>
      <w:r>
        <w:rPr>
          <w:rFonts w:cs="Arial Unicode MS" w:eastAsia="Arial Unicode MS"/>
          <w:rtl w:val="0"/>
          <w:lang w:val="ru-RU"/>
        </w:rPr>
        <w:t xml:space="preserve">3.1. </w:t>
      </w:r>
      <w:r>
        <w:rPr>
          <w:rFonts w:cs="Arial Unicode MS" w:eastAsia="Arial Unicode MS" w:hint="default"/>
          <w:rtl w:val="0"/>
          <w:lang w:val="ru-RU"/>
        </w:rPr>
        <w:t xml:space="preserve">Диаграмма в нотации </w:t>
      </w:r>
      <w:r>
        <w:rPr>
          <w:rFonts w:cs="Arial Unicode MS" w:eastAsia="Arial Unicode MS"/>
          <w:rtl w:val="0"/>
          <w:lang w:val="ru-RU"/>
        </w:rPr>
        <w:t>!!!</w:t>
      </w:r>
    </w:p>
    <w:p>
      <w:pPr>
        <w:pStyle w:val="Body"/>
      </w:pPr>
    </w:p>
    <w:p>
      <w:pPr>
        <w:pStyle w:val="Heading 2"/>
        <w:numPr>
          <w:ilvl w:val="1"/>
          <w:numId w:val="22"/>
        </w:numPr>
      </w:pPr>
      <w:bookmarkStart w:name="_Toc10" w:id="222"/>
      <w:r>
        <w:rPr>
          <w:rFonts w:cs="Arial Unicode MS" w:eastAsia="Arial Unicode MS" w:hint="default"/>
          <w:rtl w:val="0"/>
          <w:lang w:val="ru-RU"/>
        </w:rPr>
        <w:t>Словарь данных</w:t>
      </w:r>
      <w:bookmarkEnd w:id="222"/>
    </w:p>
    <w:p>
      <w:pPr>
        <w:pStyle w:val="Body"/>
      </w:pPr>
    </w:p>
    <w:p>
      <w:pPr>
        <w:pStyle w:val="Heading"/>
        <w:numPr>
          <w:ilvl w:val="0"/>
          <w:numId w:val="22"/>
        </w:numPr>
      </w:pPr>
      <w:bookmarkStart w:name="_Toc11" w:id="223"/>
      <w:r>
        <w:rPr>
          <w:rFonts w:cs="Arial Unicode MS" w:eastAsia="Arial Unicode MS" w:hint="default"/>
          <w:rtl w:val="0"/>
          <w:lang w:val="ru-RU"/>
        </w:rPr>
        <w:t>Даталогическая модель</w:t>
      </w:r>
      <w:bookmarkEnd w:id="223"/>
    </w:p>
    <w:p>
      <w:pPr>
        <w:pStyle w:val="Heading 2"/>
        <w:numPr>
          <w:ilvl w:val="1"/>
          <w:numId w:val="22"/>
        </w:numPr>
        <w:bidi w:val="0"/>
        <w:ind w:right="0"/>
        <w:jc w:val="both"/>
        <w:rPr>
          <w:i w:val="1"/>
          <w:iCs w:val="1"/>
          <w:rtl w:val="0"/>
        </w:rPr>
      </w:pPr>
      <w:bookmarkStart w:name="_Toc12" w:id="224"/>
      <w:r>
        <w:rPr>
          <w:i w:val="0"/>
          <w:iCs w:val="0"/>
          <w:rtl w:val="0"/>
          <w:lang w:val="ru-RU"/>
        </w:rPr>
        <w:t xml:space="preserve">Используемая СУБД и диалект </w:t>
      </w:r>
      <w:r>
        <w:rPr>
          <w:i w:val="1"/>
          <w:iCs w:val="1"/>
          <w:rtl w:val="0"/>
        </w:rPr>
        <w:t>SQL</w:t>
      </w:r>
      <w:bookmarkEnd w:id="224"/>
    </w:p>
    <w:p>
      <w:pPr>
        <w:pStyle w:val="Body"/>
      </w:pPr>
      <w:r>
        <w:rPr>
          <w:rtl w:val="0"/>
          <w:lang w:val="ru-RU"/>
        </w:rPr>
        <w:t xml:space="preserve">!!! </w:t>
      </w:r>
    </w:p>
    <w:p>
      <w:pPr>
        <w:pStyle w:val="Body"/>
      </w:pPr>
      <w:r>
        <w:rPr>
          <w:rtl w:val="0"/>
          <w:lang w:val="ru-RU"/>
        </w:rPr>
        <w:t xml:space="preserve">Использован диалект </w:t>
      </w:r>
      <w:r>
        <w:rPr>
          <w:i w:val="1"/>
          <w:iCs w:val="1"/>
          <w:rtl w:val="0"/>
          <w:lang w:val="en-US"/>
        </w:rPr>
        <w:t>Transact</w:t>
      </w:r>
      <w:r>
        <w:rPr>
          <w:i w:val="1"/>
          <w:iCs w:val="1"/>
          <w:rtl w:val="0"/>
        </w:rPr>
        <w:t>-</w:t>
      </w:r>
      <w:r>
        <w:rPr>
          <w:i w:val="1"/>
          <w:iCs w:val="1"/>
          <w:rtl w:val="0"/>
          <w:lang w:val="en-US"/>
        </w:rPr>
        <w:t>SQL</w:t>
      </w:r>
      <w:r>
        <w:rPr>
          <w:rtl w:val="0"/>
        </w:rPr>
        <w:t xml:space="preserve"> </w:t>
      </w:r>
      <w:r>
        <w:rPr/>
        <w:fldChar w:fldCharType="begin" w:fldLock="0"/>
      </w:r>
      <w:r>
        <w:instrText xml:space="preserve"> ADDIN EN.CITE &lt;EndNote&gt;&lt;Cite ExcludeAuth="1" ExcludeYear="1"&gt;&lt;Author&gt;&lt;/Author&gt;&lt;Year&gt;&lt;/Year&gt;&lt;Prefix&gt;&lt;/Prefix&gt;&lt;Suffix&gt;&lt;/Suffix&gt;&lt;Pages&gt;&lt;/Pages&gt;&lt;DisplayText&gt;(Microsoft)&lt;/DisplayText&gt;&lt;record&gt;&lt;contributors&gt;&lt;authors/&gt;&lt;/contributors&gt;&lt;titles/&gt;&lt;periodical/&gt;&lt;dates&gt;&lt;year&gt;&lt;/year&gt;&lt;pub-dates/&gt;&lt;/dates&gt;&lt;/record&gt;&lt;/Cite&gt;&lt;/EndNote&gt;</w:instrText>
      </w:r>
      <w:r>
        <w:rPr/>
        <w:fldChar w:fldCharType="separate" w:fldLock="0"/>
      </w:r>
      <w:r>
        <w:rPr>
          <w:rtl w:val="0"/>
          <w:lang w:val="it-IT"/>
        </w:rPr>
        <w:t>(Microsoft)</w:t>
      </w:r>
      <w:r>
        <w:rPr/>
        <w:fldChar w:fldCharType="end" w:fldLock="0"/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ru-RU"/>
        </w:rPr>
        <w:t>!!!</w:t>
      </w:r>
    </w:p>
    <w:p>
      <w:pPr>
        <w:pStyle w:val="Heading 2"/>
        <w:numPr>
          <w:ilvl w:val="1"/>
          <w:numId w:val="22"/>
        </w:numPr>
      </w:pPr>
      <w:bookmarkStart w:name="_Toc13" w:id="225"/>
      <w:r>
        <w:rPr>
          <w:rFonts w:cs="Arial Unicode MS" w:eastAsia="Arial Unicode MS" w:hint="default"/>
          <w:rtl w:val="0"/>
          <w:lang w:val="ru-RU"/>
        </w:rPr>
        <w:t>Нормализация данных и организация представлений</w:t>
      </w:r>
      <w:bookmarkEnd w:id="225"/>
    </w:p>
    <w:p>
      <w:pPr>
        <w:pStyle w:val="Heading 2"/>
        <w:numPr>
          <w:ilvl w:val="1"/>
          <w:numId w:val="22"/>
        </w:numPr>
      </w:pPr>
      <w:bookmarkStart w:name="_Toc14" w:id="226"/>
      <w:r>
        <w:rPr>
          <w:rFonts w:cs="Arial Unicode MS" w:eastAsia="Arial Unicode MS" w:hint="default"/>
          <w:rtl w:val="0"/>
          <w:lang w:val="ru-RU"/>
        </w:rPr>
        <w:t>Хранимые процедуры и триггеры</w:t>
      </w:r>
      <w:bookmarkEnd w:id="226"/>
    </w:p>
    <w:p>
      <w:pPr>
        <w:pStyle w:val="Heading 2"/>
        <w:numPr>
          <w:ilvl w:val="1"/>
          <w:numId w:val="22"/>
        </w:numPr>
      </w:pPr>
      <w:bookmarkStart w:name="_Toc15" w:id="227"/>
      <w:r>
        <w:rPr>
          <w:rFonts w:cs="Arial Unicode MS" w:eastAsia="Arial Unicode MS" w:hint="default"/>
          <w:rtl w:val="0"/>
          <w:lang w:val="ru-RU"/>
        </w:rPr>
        <w:t>Описание механизмов обеспечения целостности данных</w:t>
      </w:r>
      <w:bookmarkEnd w:id="227"/>
    </w:p>
    <w:p>
      <w:pPr>
        <w:pStyle w:val="Heading 2"/>
        <w:numPr>
          <w:ilvl w:val="1"/>
          <w:numId w:val="22"/>
        </w:numPr>
      </w:pPr>
      <w:bookmarkStart w:name="_Toc16" w:id="228"/>
      <w:r>
        <w:rPr>
          <w:rFonts w:cs="Arial Unicode MS" w:eastAsia="Arial Unicode MS"/>
          <w:i w:val="1"/>
          <w:iCs w:val="1"/>
          <w:rtl w:val="0"/>
          <w:lang w:val="en-US"/>
        </w:rPr>
        <w:t>DDL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 w:hint="default"/>
          <w:rtl w:val="0"/>
          <w:lang w:val="ru-RU"/>
        </w:rPr>
        <w:t>скрипты</w:t>
      </w:r>
      <w:bookmarkEnd w:id="228"/>
    </w:p>
    <w:p>
      <w:pPr>
        <w:pStyle w:val="Body"/>
      </w:pPr>
    </w:p>
    <w:p>
      <w:pPr>
        <w:pStyle w:val="Heading"/>
        <w:numPr>
          <w:ilvl w:val="0"/>
          <w:numId w:val="22"/>
        </w:numPr>
      </w:pPr>
      <w:bookmarkStart w:name="_Toc17" w:id="229"/>
      <w:r>
        <w:rPr>
          <w:rFonts w:cs="Arial Unicode MS" w:eastAsia="Arial Unicode MS" w:hint="default"/>
          <w:rtl w:val="0"/>
          <w:lang w:val="ru-RU"/>
        </w:rPr>
        <w:t>Клиентское приложения</w:t>
      </w:r>
      <w:bookmarkEnd w:id="229"/>
    </w:p>
    <w:p>
      <w:pPr>
        <w:pStyle w:val="Heading 2"/>
        <w:numPr>
          <w:ilvl w:val="1"/>
          <w:numId w:val="22"/>
        </w:numPr>
      </w:pPr>
      <w:bookmarkStart w:name="_Toc18" w:id="230"/>
      <w:r>
        <w:rPr>
          <w:rFonts w:cs="Arial Unicode MS" w:eastAsia="Arial Unicode MS" w:hint="default"/>
          <w:rtl w:val="0"/>
        </w:rPr>
        <w:t>Архитектура</w:t>
      </w:r>
      <w:bookmarkEnd w:id="230"/>
    </w:p>
    <w:p>
      <w:pPr>
        <w:pStyle w:val="Heading 2"/>
        <w:numPr>
          <w:ilvl w:val="1"/>
          <w:numId w:val="22"/>
        </w:numPr>
      </w:pPr>
      <w:bookmarkStart w:name="_Toc19" w:id="231"/>
      <w:r>
        <w:rPr>
          <w:rFonts w:cs="Arial Unicode MS" w:eastAsia="Arial Unicode MS" w:hint="default"/>
          <w:rtl w:val="0"/>
          <w:lang w:val="ru-RU"/>
        </w:rPr>
        <w:t>Сценарии использования</w:t>
      </w:r>
      <w:bookmarkEnd w:id="231"/>
    </w:p>
    <w:p>
      <w:pPr>
        <w:pStyle w:val="Heading 2"/>
        <w:numPr>
          <w:ilvl w:val="1"/>
          <w:numId w:val="22"/>
        </w:numPr>
      </w:pPr>
      <w:bookmarkStart w:name="_Toc20" w:id="232"/>
      <w:r>
        <w:rPr>
          <w:rFonts w:cs="Arial Unicode MS" w:eastAsia="Arial Unicode MS" w:hint="default"/>
          <w:rtl w:val="0"/>
          <w:lang w:val="ru-RU"/>
        </w:rPr>
        <w:t>Организация доступа к данным</w:t>
      </w:r>
      <w:bookmarkEnd w:id="232"/>
    </w:p>
    <w:p>
      <w:pPr>
        <w:pStyle w:val="Heading 2"/>
        <w:numPr>
          <w:ilvl w:val="1"/>
          <w:numId w:val="22"/>
        </w:numPr>
      </w:pPr>
      <w:bookmarkStart w:name="_Toc21" w:id="233"/>
      <w:r>
        <w:rPr>
          <w:rFonts w:cs="Arial Unicode MS" w:eastAsia="Arial Unicode MS" w:hint="default"/>
          <w:rtl w:val="0"/>
          <w:lang w:val="ru-RU"/>
        </w:rPr>
        <w:t>Интерфейс с пользователем</w:t>
      </w:r>
      <w:bookmarkEnd w:id="233"/>
    </w:p>
    <w:p>
      <w:pPr>
        <w:pStyle w:val="Heading 2"/>
        <w:numPr>
          <w:ilvl w:val="1"/>
          <w:numId w:val="22"/>
        </w:numPr>
      </w:pPr>
      <w:bookmarkStart w:name="_Toc22" w:id="234"/>
      <w:r>
        <w:rPr>
          <w:rFonts w:cs="Arial Unicode MS" w:eastAsia="Arial Unicode MS" w:hint="default"/>
          <w:rtl w:val="0"/>
          <w:lang w:val="ru-RU"/>
        </w:rPr>
        <w:t>Отчёты</w:t>
      </w:r>
      <w:bookmarkEnd w:id="234"/>
    </w:p>
    <w:p>
      <w:pPr>
        <w:pStyle w:val="Heading"/>
        <w:numPr>
          <w:ilvl w:val="0"/>
          <w:numId w:val="22"/>
        </w:numPr>
      </w:pPr>
      <w:bookmarkStart w:name="_Toc23" w:id="235"/>
      <w:r>
        <w:rPr>
          <w:rFonts w:cs="Arial Unicode MS" w:eastAsia="Arial Unicode MS" w:hint="default"/>
          <w:rtl w:val="0"/>
          <w:lang w:val="ru-RU"/>
        </w:rPr>
        <w:t>Заключение</w:t>
      </w:r>
      <w:bookmarkEnd w:id="235"/>
    </w:p>
    <w:p>
      <w:pPr>
        <w:pStyle w:val="Body"/>
      </w:pPr>
      <w:r>
        <w:rPr>
          <w:rtl w:val="0"/>
          <w:lang w:val="ru-RU"/>
        </w:rPr>
        <w:t xml:space="preserve">Код проекта находится в </w:t>
      </w:r>
      <w:r>
        <w:rPr/>
        <w:fldChar w:fldCharType="begin" w:fldLock="0"/>
      </w:r>
      <w:r>
        <w:instrText xml:space="preserve"> ADDIN EN.CITE &lt;EndNote&gt;&lt;Cite ExcludeAuth="1" ExcludeYear="1"&gt;&lt;Author&gt;&lt;/Author&gt;&lt;Year&gt;&lt;/Year&gt;&lt;Prefix&gt;&lt;/Prefix&gt;&lt;Suffix&gt;&lt;/Suffix&gt;&lt;Pages&gt;&lt;/Pages&gt;&lt;DisplayText&gt;(2021)&lt;/DisplayText&gt;&lt;record&gt;&lt;contributors&gt;&lt;authors/&gt;&lt;/contributors&gt;&lt;titles/&gt;&lt;periodical/&gt;&lt;dates&gt;&lt;year&gt;&lt;/year&gt;&lt;pub-dates/&gt;&lt;/dates&gt;&lt;/record&gt;&lt;/Cite&gt;&lt;/EndNote&gt;</w:instrText>
      </w:r>
      <w:r>
        <w:rPr/>
        <w:fldChar w:fldCharType="separate" w:fldLock="0"/>
      </w:r>
      <w:r>
        <w:rPr>
          <w:rtl w:val="0"/>
        </w:rPr>
        <w:t>(2021)</w:t>
      </w:r>
      <w:r>
        <w:rPr/>
        <w:fldChar w:fldCharType="end" w:fldLock="0"/>
      </w:r>
    </w:p>
    <w:p>
      <w:pPr>
        <w:pStyle w:val="Body"/>
      </w:pPr>
    </w:p>
    <w:p>
      <w:pPr>
        <w:pStyle w:val="Heading 2"/>
        <w:numPr>
          <w:ilvl w:val="1"/>
          <w:numId w:val="22"/>
        </w:numPr>
      </w:pPr>
      <w:bookmarkStart w:name="_Toc24" w:id="236"/>
      <w:r>
        <w:rPr>
          <w:rFonts w:cs="Arial Unicode MS" w:eastAsia="Arial Unicode MS" w:hint="default"/>
          <w:rtl w:val="0"/>
          <w:lang w:val="ru-RU"/>
        </w:rPr>
        <w:t>Объёмные характеристики разработки</w:t>
      </w:r>
      <w:bookmarkEnd w:id="236"/>
    </w:p>
    <w:p>
      <w:pPr>
        <w:pStyle w:val="Heading 2"/>
        <w:numPr>
          <w:ilvl w:val="1"/>
          <w:numId w:val="22"/>
        </w:numPr>
      </w:pPr>
      <w:bookmarkStart w:name="_Toc25" w:id="237"/>
      <w:r>
        <w:rPr>
          <w:rFonts w:cs="Arial Unicode MS" w:eastAsia="Arial Unicode MS" w:hint="default"/>
          <w:rtl w:val="0"/>
          <w:lang w:val="ru-RU"/>
        </w:rPr>
        <w:t>Авторский вклад и комментарии по выполнению проекта</w:t>
      </w:r>
      <w:bookmarkEnd w:id="237"/>
    </w:p>
    <w:p>
      <w:pPr>
        <w:pStyle w:val="Body"/>
      </w:pPr>
    </w:p>
    <w:p>
      <w:pPr>
        <w:pStyle w:val="Heading"/>
        <w:numPr>
          <w:ilvl w:val="0"/>
          <w:numId w:val="22"/>
        </w:numPr>
      </w:pPr>
      <w:bookmarkStart w:name="_Toc26" w:id="238"/>
      <w:r>
        <w:rPr>
          <w:rFonts w:cs="Arial Unicode MS" w:eastAsia="Arial Unicode MS" w:hint="default"/>
          <w:rtl w:val="0"/>
          <w:lang w:val="ru-RU"/>
        </w:rPr>
        <w:t>Источники</w:t>
      </w:r>
      <w:bookmarkEnd w:id="238"/>
    </w:p>
    <w:p>
      <w:pPr>
        <w:pStyle w:val="Bibliography"/>
      </w:pP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ADDIN EN.REFLIST </w:instrText>
      </w:r>
      <w:r>
        <w:rPr>
          <w:b w:val="1"/>
          <w:bCs w:val="1"/>
        </w:rPr>
        <w:fldChar w:fldCharType="separate" w:fldLock="0"/>
      </w:r>
    </w:p>
    <w:p>
      <w:pPr>
        <w:pStyle w:val="Bibliography"/>
      </w:pPr>
      <w:r>
        <w:rPr>
          <w:rFonts w:cs="Arial Unicode MS" w:eastAsia="Arial Unicode MS"/>
          <w:b w:val="1"/>
          <w:bCs w:val="1"/>
          <w:rtl w:val="0"/>
          <w:lang w:val="ru-RU"/>
        </w:rPr>
        <w:t>Database Design and Relational Theory. Normal Forms and All That Jazz</w:t>
      </w:r>
      <w:r>
        <w:rPr>
          <w:rFonts w:cs="Arial Unicode MS" w:eastAsia="Arial Unicode MS"/>
          <w:rtl w:val="0"/>
          <w:lang w:val="ru-RU"/>
        </w:rPr>
        <w:t xml:space="preserve"> [Book]</w:t>
      </w:r>
      <w:r>
        <w:rPr>
          <w:rFonts w:cs="Arial Unicode MS" w:eastAsia="Arial Unicode MS" w:hint="default"/>
          <w:rtl w:val="0"/>
          <w:lang w:val="ru-RU"/>
        </w:rPr>
        <w:t> </w:t>
      </w:r>
      <w:r>
        <w:rPr>
          <w:rFonts w:cs="Arial Unicode MS" w:eastAsia="Arial Unicode MS"/>
          <w:rtl w:val="0"/>
          <w:lang w:val="ru-RU"/>
        </w:rPr>
        <w:t>/ auth. Date C.J..</w:t>
      </w:r>
      <w:r>
        <w:rPr>
          <w:rFonts w:cs="Arial Unicode MS" w:eastAsia="Arial Unicode MS" w:hint="default"/>
          <w:rtl w:val="0"/>
          <w:lang w:val="ru-RU"/>
        </w:rPr>
        <w:t> </w:t>
      </w:r>
      <w:r>
        <w:rPr>
          <w:rFonts w:cs="Arial Unicode MS" w:eastAsia="Arial Unicode MS"/>
          <w:rtl w:val="0"/>
          <w:lang w:val="ru-RU"/>
        </w:rPr>
        <w:t>- [</w:t>
      </w:r>
      <w:r>
        <w:rPr>
          <w:rFonts w:cs="Arial Unicode MS" w:eastAsia="Arial Unicode MS" w:hint="default"/>
          <w:rtl w:val="0"/>
          <w:lang w:val="ru-RU"/>
        </w:rPr>
        <w:t>б</w:t>
      </w:r>
      <w:r>
        <w:rPr>
          <w:rFonts w:cs="Arial Unicode MS" w:eastAsia="Arial Unicode MS"/>
          <w:rtl w:val="0"/>
          <w:lang w:val="ru-RU"/>
        </w:rPr>
        <w:t>.</w:t>
      </w:r>
      <w:r>
        <w:rPr>
          <w:rFonts w:cs="Arial Unicode MS" w:eastAsia="Arial Unicode MS" w:hint="default"/>
          <w:rtl w:val="0"/>
          <w:lang w:val="ru-RU"/>
        </w:rPr>
        <w:t>м</w:t>
      </w:r>
      <w:r>
        <w:rPr>
          <w:rFonts w:cs="Arial Unicode MS" w:eastAsia="Arial Unicode MS"/>
          <w:rtl w:val="0"/>
          <w:lang w:val="ru-RU"/>
        </w:rPr>
        <w:t>.]</w:t>
      </w:r>
      <w:r>
        <w:rPr>
          <w:rFonts w:cs="Arial Unicode MS" w:eastAsia="Arial Unicode MS" w:hint="default"/>
          <w:rtl w:val="0"/>
          <w:lang w:val="ru-RU"/>
        </w:rPr>
        <w:t> </w:t>
      </w:r>
      <w:r>
        <w:rPr>
          <w:rFonts w:cs="Arial Unicode MS" w:eastAsia="Arial Unicode MS"/>
          <w:rtl w:val="0"/>
          <w:lang w:val="ru-RU"/>
        </w:rPr>
        <w:t>: O</w:t>
      </w:r>
      <w:r>
        <w:rPr>
          <w:rFonts w:cs="Arial Unicode MS" w:eastAsia="Arial Unicode MS" w:hint="default"/>
          <w:rtl w:val="0"/>
          <w:lang w:val="ru-RU"/>
        </w:rPr>
        <w:t>’</w:t>
      </w:r>
      <w:r>
        <w:rPr>
          <w:rFonts w:cs="Arial Unicode MS" w:eastAsia="Arial Unicode MS"/>
          <w:rtl w:val="0"/>
          <w:lang w:val="ru-RU"/>
        </w:rPr>
        <w:t>Reilly Media, 2012.</w:t>
      </w:r>
      <w:r>
        <w:rPr>
          <w:rFonts w:cs="Arial Unicode MS" w:eastAsia="Arial Unicode MS" w:hint="default"/>
          <w:rtl w:val="0"/>
          <w:lang w:val="ru-RU"/>
        </w:rPr>
        <w:t> </w:t>
      </w:r>
      <w:r>
        <w:rPr>
          <w:rFonts w:cs="Arial Unicode MS" w:eastAsia="Arial Unicode MS"/>
          <w:rtl w:val="0"/>
          <w:lang w:val="ru-RU"/>
        </w:rPr>
        <w:t>- p. 260.</w:t>
      </w:r>
    </w:p>
    <w:p>
      <w:pPr>
        <w:pStyle w:val="Bibliography"/>
      </w:pPr>
      <w:r>
        <w:rPr>
          <w:rFonts w:cs="Arial Unicode MS" w:eastAsia="Arial Unicode MS"/>
          <w:b w:val="1"/>
          <w:bCs w:val="1"/>
          <w:rtl w:val="0"/>
          <w:lang w:val="ru-RU"/>
        </w:rPr>
        <w:t>SQL Server technical documentation</w:t>
      </w:r>
      <w:r>
        <w:rPr>
          <w:rFonts w:cs="Arial Unicode MS" w:eastAsia="Arial Unicode MS"/>
          <w:rtl w:val="0"/>
          <w:lang w:val="ru-RU"/>
        </w:rPr>
        <w:t xml:space="preserve"> [Online]</w:t>
      </w:r>
      <w:r>
        <w:rPr>
          <w:rFonts w:cs="Arial Unicode MS" w:eastAsia="Arial Unicode MS" w:hint="default"/>
          <w:rtl w:val="0"/>
          <w:lang w:val="ru-RU"/>
        </w:rPr>
        <w:t> </w:t>
      </w:r>
      <w:r>
        <w:rPr>
          <w:rFonts w:cs="Arial Unicode MS" w:eastAsia="Arial Unicode MS"/>
          <w:rtl w:val="0"/>
          <w:lang w:val="ru-RU"/>
        </w:rPr>
        <w:t>/ auth. Microsoft.</w:t>
      </w:r>
      <w:r>
        <w:rPr>
          <w:rFonts w:cs="Arial Unicode MS" w:eastAsia="Arial Unicode MS" w:hint="default"/>
          <w:rtl w:val="0"/>
          <w:lang w:val="ru-RU"/>
        </w:rPr>
        <w:t> </w:t>
      </w:r>
      <w:r>
        <w:rPr>
          <w:rFonts w:cs="Arial Unicode MS" w:eastAsia="Arial Unicode MS"/>
          <w:rtl w:val="0"/>
          <w:lang w:val="ru-RU"/>
        </w:rPr>
        <w:t>- 10 10, 2020.</w:t>
      </w:r>
      <w:r>
        <w:rPr>
          <w:rFonts w:cs="Arial Unicode MS" w:eastAsia="Arial Unicode MS" w:hint="default"/>
          <w:rtl w:val="0"/>
          <w:lang w:val="ru-RU"/>
        </w:rPr>
        <w:t> </w:t>
      </w:r>
      <w:r>
        <w:rPr>
          <w:rFonts w:cs="Arial Unicode MS" w:eastAsia="Arial Unicode MS"/>
          <w:rtl w:val="0"/>
          <w:lang w:val="ru-RU"/>
        </w:rPr>
        <w:t>- https://docs.microsoft.com/en-us/sql/sql-server/.</w:t>
      </w:r>
    </w:p>
    <w:p>
      <w:pPr>
        <w:pStyle w:val="Bibliography"/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Код проекта</w:t>
      </w:r>
      <w:r>
        <w:rPr>
          <w:rFonts w:cs="Arial Unicode MS" w:eastAsia="Arial Unicode MS"/>
          <w:rtl w:val="0"/>
          <w:lang w:val="ru-RU"/>
        </w:rPr>
        <w:t xml:space="preserve"> [</w:t>
      </w:r>
      <w:r>
        <w:rPr>
          <w:rFonts w:cs="Arial Unicode MS" w:eastAsia="Arial Unicode MS" w:hint="default"/>
          <w:rtl w:val="0"/>
          <w:lang w:val="ru-RU"/>
        </w:rPr>
        <w:t>В Интернете</w:t>
      </w:r>
      <w:r>
        <w:rPr>
          <w:rFonts w:cs="Arial Unicode MS" w:eastAsia="Arial Unicode MS"/>
          <w:rtl w:val="0"/>
          <w:lang w:val="ru-RU"/>
        </w:rPr>
        <w:t>].</w:t>
      </w:r>
      <w:r>
        <w:rPr>
          <w:rFonts w:cs="Arial Unicode MS" w:eastAsia="Arial Unicode MS" w:hint="default"/>
          <w:rtl w:val="0"/>
          <w:lang w:val="ru-RU"/>
        </w:rPr>
        <w:t> </w:t>
      </w:r>
      <w:r>
        <w:rPr>
          <w:rFonts w:cs="Arial Unicode MS" w:eastAsia="Arial Unicode MS"/>
          <w:rtl w:val="0"/>
          <w:lang w:val="ru-RU"/>
        </w:rPr>
        <w:t xml:space="preserve">- 20 09 2021 </w:t>
      </w:r>
      <w:r>
        <w:rPr>
          <w:rFonts w:cs="Arial Unicode MS" w:eastAsia="Arial Unicode MS" w:hint="default"/>
          <w:rtl w:val="0"/>
          <w:lang w:val="ru-RU"/>
        </w:rPr>
        <w:t>г</w:t>
      </w:r>
      <w:r>
        <w:rPr>
          <w:rFonts w:cs="Arial Unicode MS" w:eastAsia="Arial Unicode MS"/>
          <w:rtl w:val="0"/>
          <w:lang w:val="ru-RU"/>
        </w:rPr>
        <w:t>..</w:t>
      </w:r>
      <w:r>
        <w:rPr>
          <w:rFonts w:cs="Arial Unicode MS" w:eastAsia="Arial Unicode MS" w:hint="default"/>
          <w:rtl w:val="0"/>
          <w:lang w:val="ru-RU"/>
        </w:rPr>
        <w:t> </w:t>
      </w:r>
      <w:r>
        <w:rPr>
          <w:rFonts w:cs="Arial Unicode MS" w:eastAsia="Arial Unicode MS"/>
          <w:rtl w:val="0"/>
          <w:lang w:val="ru-RU"/>
        </w:rPr>
        <w:t>- http://github.com.</w:t>
      </w:r>
      <w:r>
        <w:rPr/>
        <w:fldChar w:fldCharType="end" w:fldLock="0"/>
      </w:r>
    </w:p>
    <w:p>
      <w:pPr>
        <w:pStyle w:val="Body"/>
        <w:rPr>
          <w:lang w:val="en-US"/>
        </w:rPr>
      </w:pPr>
    </w:p>
    <w:p>
      <w:pPr>
        <w:pStyle w:val="Body"/>
      </w:pPr>
      <w:r>
        <w:rPr>
          <w:lang w:val="en-US"/>
        </w:rPr>
      </w:r>
    </w:p>
    <w:sectPr>
      <w:headerReference w:type="default" r:id="rId6"/>
      <w:footerReference w:type="default" r:id="rId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24" w:hanging="3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685"/>
        </w:tabs>
        <w:ind w:left="696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798"/>
        </w:tabs>
        <w:ind w:left="809" w:hanging="5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911"/>
        </w:tabs>
        <w:ind w:left="922" w:hanging="6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35" w:hanging="8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48" w:hanging="9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61" w:hanging="10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374" w:hanging="1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88" w:hanging="1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Numbered"/>
  </w:abstractNum>
  <w:abstractNum w:abstractNumId="4">
    <w:multiLevelType w:val="hybridMultilevel"/>
    <w:styleLink w:val="Numbered"/>
    <w:lvl w:ilvl="0">
      <w:start w:val="1"/>
      <w:numFmt w:val="lowerLetter"/>
      <w:suff w:val="tab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0">
      <w:startOverride w:val="2"/>
    </w:lvlOverride>
  </w:num>
  <w:num w:numId="5">
    <w:abstractNumId w:val="0"/>
    <w:lvlOverride w:ilvl="1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1">
      <w:startOverride w:val="2"/>
    </w:lvlOverride>
  </w:num>
  <w:num w:numId="8">
    <w:abstractNumId w:val="0"/>
    <w:lvlOverride w:ilvl="0">
      <w:startOverride w:val="4"/>
    </w:lvlOverride>
  </w:num>
  <w:num w:numId="9">
    <w:abstractNumId w:val="0"/>
    <w:lvlOverride w:ilvl="1">
      <w:startOverride w:val="2"/>
    </w:lvlOverride>
  </w:num>
  <w:num w:numId="10">
    <w:abstractNumId w:val="0"/>
    <w:lvlOverride w:ilvl="1">
      <w:startOverride w:val="3"/>
    </w:lvlOverride>
  </w:num>
  <w:num w:numId="11">
    <w:abstractNumId w:val="0"/>
    <w:lvlOverride w:ilvl="1">
      <w:startOverride w:val="4"/>
    </w:lvlOverride>
  </w:num>
  <w:num w:numId="12">
    <w:abstractNumId w:val="0"/>
    <w:lvlOverride w:ilvl="1">
      <w:startOverride w:val="5"/>
    </w:lvlOverride>
  </w:num>
  <w:num w:numId="13">
    <w:abstractNumId w:val="0"/>
    <w:lvlOverride w:ilvl="0">
      <w:startOverride w:val="5"/>
    </w:lvlOverride>
  </w:num>
  <w:num w:numId="14">
    <w:abstractNumId w:val="0"/>
    <w:lvlOverride w:ilvl="1">
      <w:startOverride w:val="2"/>
    </w:lvlOverride>
  </w:num>
  <w:num w:numId="15">
    <w:abstractNumId w:val="0"/>
    <w:lvlOverride w:ilvl="1">
      <w:startOverride w:val="3"/>
    </w:lvlOverride>
  </w:num>
  <w:num w:numId="16">
    <w:abstractNumId w:val="0"/>
    <w:lvlOverride w:ilvl="1">
      <w:startOverride w:val="4"/>
    </w:lvlOverride>
  </w:num>
  <w:num w:numId="17">
    <w:abstractNumId w:val="0"/>
    <w:lvlOverride w:ilvl="1">
      <w:startOverride w:val="5"/>
    </w:lvlOverride>
  </w:num>
  <w:num w:numId="18">
    <w:abstractNumId w:val="0"/>
    <w:lvlOverride w:ilvl="0">
      <w:startOverride w:val="6"/>
    </w:lvlOverride>
  </w:num>
  <w:num w:numId="19">
    <w:abstractNumId w:val="0"/>
    <w:lvlOverride w:ilvl="1">
      <w:startOverride w:val="2"/>
    </w:lvlOverride>
  </w:num>
  <w:num w:numId="20">
    <w:abstractNumId w:val="0"/>
    <w:lvlOverride w:ilvl="0">
      <w:startOverride w:val="7"/>
    </w:lvlOverride>
  </w:num>
  <w:num w:numId="21">
    <w:abstractNumId w:val="2"/>
  </w:num>
  <w:num w:numId="22">
    <w:abstractNumId w:val="1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365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365" w:lineRule="auto"/>
      <w:ind w:left="432" w:right="0" w:hanging="432"/>
      <w:jc w:val="both"/>
      <w:outlineLvl w:val="2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9329" w:leader="dot"/>
      </w:tabs>
      <w:suppressAutoHyphens w:val="0"/>
      <w:bidi w:val="0"/>
      <w:spacing w:before="0" w:after="20" w:line="288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365" w:lineRule="auto"/>
      <w:ind w:left="0" w:right="0" w:firstLine="0"/>
      <w:jc w:val="both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9329" w:leader="dot"/>
      </w:tabs>
      <w:suppressAutoHyphens w:val="0"/>
      <w:bidi w:val="0"/>
      <w:spacing w:before="0" w:after="20" w:line="288" w:lineRule="auto"/>
      <w:ind w:left="243" w:right="0" w:hanging="11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65" w:lineRule="auto"/>
      <w:ind w:left="0" w:right="0" w:firstLine="0"/>
      <w:jc w:val="both"/>
      <w:outlineLvl w:val="1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20" w:line="288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2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caption">
    <w:name w:val="caption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44546a"/>
      <w:spacing w:val="0"/>
      <w:kern w:val="0"/>
      <w:position w:val="0"/>
      <w:sz w:val="20"/>
      <w:szCs w:val="20"/>
      <w:u w:val="none" w:color="44546a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44546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23"/>
      </w:numPr>
    </w:pPr>
  </w:style>
  <w:style w:type="paragraph" w:styleId="Bibliography">
    <w:name w:val="Bibliograph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44546A"/>
            </a:solidFill>
            <a:effectLst/>
            <a:uFill>
              <a:solidFill>
                <a:srgbClr val="44546A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